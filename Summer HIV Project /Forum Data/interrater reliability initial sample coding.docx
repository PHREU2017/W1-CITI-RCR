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B90F1" w14:textId="06665850" w:rsidR="004165EC" w:rsidRDefault="004165EC" w:rsidP="004165EC">
      <w:pPr>
        <w:jc w:val="center"/>
        <w:rPr>
          <w:rFonts w:ascii="Arial" w:eastAsia="Times New Roman" w:hAnsi="Arial" w:cs="Times New Roman"/>
          <w:b/>
          <w:sz w:val="20"/>
          <w:szCs w:val="20"/>
        </w:rPr>
      </w:pPr>
      <w:r>
        <w:rPr>
          <w:rFonts w:ascii="Arial" w:eastAsia="Times New Roman" w:hAnsi="Arial" w:cs="Times New Roman"/>
          <w:b/>
          <w:sz w:val="20"/>
          <w:szCs w:val="20"/>
        </w:rPr>
        <w:t>POST CODING (Support Seeking / Provision)</w:t>
      </w:r>
    </w:p>
    <w:p w14:paraId="29E43F39" w14:textId="77777777" w:rsidR="004165EC" w:rsidRDefault="004165EC" w:rsidP="00471C3A">
      <w:pPr>
        <w:rPr>
          <w:rFonts w:ascii="Arial" w:eastAsia="Times New Roman" w:hAnsi="Arial" w:cs="Times New Roman"/>
          <w:b/>
          <w:sz w:val="20"/>
          <w:szCs w:val="20"/>
        </w:rPr>
      </w:pPr>
    </w:p>
    <w:p w14:paraId="6EF542D7" w14:textId="77777777" w:rsidR="00471C3A" w:rsidRPr="00471C3A" w:rsidRDefault="00471C3A" w:rsidP="00471C3A">
      <w:pPr>
        <w:rPr>
          <w:rFonts w:ascii="Arial" w:eastAsia="Times New Roman" w:hAnsi="Arial" w:cs="Times New Roman"/>
          <w:b/>
          <w:sz w:val="20"/>
          <w:szCs w:val="20"/>
        </w:rPr>
      </w:pPr>
      <w:r w:rsidRPr="00471C3A">
        <w:rPr>
          <w:rFonts w:ascii="Arial" w:eastAsia="Times New Roman" w:hAnsi="Arial" w:cs="Times New Roman"/>
          <w:b/>
          <w:sz w:val="20"/>
          <w:szCs w:val="20"/>
        </w:rPr>
        <w:t>Block 2 Post No. 4</w:t>
      </w:r>
    </w:p>
    <w:p w14:paraId="5212166F" w14:textId="77777777" w:rsidR="00471C3A" w:rsidRDefault="00471C3A" w:rsidP="00471C3A">
      <w:pPr>
        <w:rPr>
          <w:rFonts w:ascii="Arial" w:eastAsia="Times New Roman" w:hAnsi="Arial" w:cs="Times New Roman"/>
          <w:sz w:val="20"/>
          <w:szCs w:val="20"/>
        </w:rPr>
      </w:pPr>
    </w:p>
    <w:p w14:paraId="1AF3828F" w14:textId="77777777" w:rsidR="00471C3A" w:rsidRPr="00471C3A" w:rsidRDefault="00471C3A" w:rsidP="00471C3A">
      <w:pPr>
        <w:rPr>
          <w:rFonts w:ascii="Arial" w:eastAsia="Times New Roman" w:hAnsi="Arial" w:cs="Times New Roman"/>
          <w:sz w:val="20"/>
          <w:szCs w:val="20"/>
        </w:rPr>
      </w:pPr>
      <w:r w:rsidRPr="00471C3A">
        <w:rPr>
          <w:rFonts w:ascii="Arial" w:eastAsia="Times New Roman" w:hAnsi="Arial" w:cs="Times New Roman"/>
          <w:sz w:val="20"/>
          <w:szCs w:val="20"/>
        </w:rPr>
        <w:t xml:space="preserve">I am 52,been diagnosed since </w:t>
      </w:r>
      <w:proofErr w:type="spellStart"/>
      <w:r w:rsidRPr="00471C3A">
        <w:rPr>
          <w:rFonts w:ascii="Arial" w:eastAsia="Times New Roman" w:hAnsi="Arial" w:cs="Times New Roman"/>
          <w:sz w:val="20"/>
          <w:szCs w:val="20"/>
        </w:rPr>
        <w:t>june</w:t>
      </w:r>
      <w:proofErr w:type="spellEnd"/>
      <w:r w:rsidRPr="00471C3A">
        <w:rPr>
          <w:rFonts w:ascii="Arial" w:eastAsia="Times New Roman" w:hAnsi="Arial" w:cs="Times New Roman"/>
          <w:sz w:val="20"/>
          <w:szCs w:val="20"/>
        </w:rPr>
        <w:t xml:space="preserve"> 2015.I was in late stage AIDS at that </w:t>
      </w:r>
      <w:proofErr w:type="spellStart"/>
      <w:r w:rsidRPr="00471C3A">
        <w:rPr>
          <w:rFonts w:ascii="Arial" w:eastAsia="Times New Roman" w:hAnsi="Arial" w:cs="Times New Roman"/>
          <w:sz w:val="20"/>
          <w:szCs w:val="20"/>
        </w:rPr>
        <w:t>point,very</w:t>
      </w:r>
      <w:proofErr w:type="spellEnd"/>
      <w:r w:rsidRPr="00471C3A">
        <w:rPr>
          <w:rFonts w:ascii="Arial" w:eastAsia="Times New Roman" w:hAnsi="Arial" w:cs="Times New Roman"/>
          <w:sz w:val="20"/>
          <w:szCs w:val="20"/>
        </w:rPr>
        <w:t xml:space="preserve"> </w:t>
      </w:r>
      <w:proofErr w:type="spellStart"/>
      <w:r w:rsidRPr="00471C3A">
        <w:rPr>
          <w:rFonts w:ascii="Arial" w:eastAsia="Times New Roman" w:hAnsi="Arial" w:cs="Times New Roman"/>
          <w:sz w:val="20"/>
          <w:szCs w:val="20"/>
        </w:rPr>
        <w:t>sick.I</w:t>
      </w:r>
      <w:proofErr w:type="spellEnd"/>
      <w:r w:rsidRPr="00471C3A">
        <w:rPr>
          <w:rFonts w:ascii="Arial" w:eastAsia="Times New Roman" w:hAnsi="Arial" w:cs="Times New Roman"/>
          <w:sz w:val="20"/>
          <w:szCs w:val="20"/>
        </w:rPr>
        <w:t xml:space="preserve"> started meds right away and 2 months ago I had my first </w:t>
      </w:r>
      <w:proofErr w:type="spellStart"/>
      <w:r w:rsidRPr="00471C3A">
        <w:rPr>
          <w:rFonts w:ascii="Arial" w:eastAsia="Times New Roman" w:hAnsi="Arial" w:cs="Times New Roman"/>
          <w:sz w:val="20"/>
          <w:szCs w:val="20"/>
        </w:rPr>
        <w:t>undetectible</w:t>
      </w:r>
      <w:proofErr w:type="spellEnd"/>
      <w:r w:rsidRPr="00471C3A">
        <w:rPr>
          <w:rFonts w:ascii="Arial" w:eastAsia="Times New Roman" w:hAnsi="Arial" w:cs="Times New Roman"/>
          <w:sz w:val="20"/>
          <w:szCs w:val="20"/>
        </w:rPr>
        <w:t xml:space="preserve"> </w:t>
      </w:r>
      <w:proofErr w:type="spellStart"/>
      <w:r w:rsidRPr="00471C3A">
        <w:rPr>
          <w:rFonts w:ascii="Arial" w:eastAsia="Times New Roman" w:hAnsi="Arial" w:cs="Times New Roman"/>
          <w:sz w:val="20"/>
          <w:szCs w:val="20"/>
        </w:rPr>
        <w:t>test.That</w:t>
      </w:r>
      <w:proofErr w:type="spellEnd"/>
      <w:r w:rsidRPr="00471C3A">
        <w:rPr>
          <w:rFonts w:ascii="Arial" w:eastAsia="Times New Roman" w:hAnsi="Arial" w:cs="Times New Roman"/>
          <w:sz w:val="20"/>
          <w:szCs w:val="20"/>
        </w:rPr>
        <w:t xml:space="preserve"> was great news in a sea of bad news that I have been dealing </w:t>
      </w:r>
      <w:proofErr w:type="spellStart"/>
      <w:r w:rsidRPr="00471C3A">
        <w:rPr>
          <w:rFonts w:ascii="Arial" w:eastAsia="Times New Roman" w:hAnsi="Arial" w:cs="Times New Roman"/>
          <w:sz w:val="20"/>
          <w:szCs w:val="20"/>
        </w:rPr>
        <w:t>with.I</w:t>
      </w:r>
      <w:proofErr w:type="spellEnd"/>
      <w:r w:rsidRPr="00471C3A">
        <w:rPr>
          <w:rFonts w:ascii="Arial" w:eastAsia="Times New Roman" w:hAnsi="Arial" w:cs="Times New Roman"/>
          <w:sz w:val="20"/>
          <w:szCs w:val="20"/>
        </w:rPr>
        <w:t xml:space="preserve"> am married and she has tested negative and we are trying to stay together but I have lost hope that we will work this </w:t>
      </w:r>
      <w:proofErr w:type="spellStart"/>
      <w:r w:rsidRPr="00471C3A">
        <w:rPr>
          <w:rFonts w:ascii="Arial" w:eastAsia="Times New Roman" w:hAnsi="Arial" w:cs="Times New Roman"/>
          <w:sz w:val="20"/>
          <w:szCs w:val="20"/>
        </w:rPr>
        <w:t>out.Her</w:t>
      </w:r>
      <w:proofErr w:type="spellEnd"/>
      <w:r w:rsidRPr="00471C3A">
        <w:rPr>
          <w:rFonts w:ascii="Arial" w:eastAsia="Times New Roman" w:hAnsi="Arial" w:cs="Times New Roman"/>
          <w:sz w:val="20"/>
          <w:szCs w:val="20"/>
        </w:rPr>
        <w:t xml:space="preserve"> resentment is very obvious and she does not want to have a physical relationship right now and as far as I can see </w:t>
      </w:r>
      <w:proofErr w:type="spellStart"/>
      <w:r w:rsidRPr="00471C3A">
        <w:rPr>
          <w:rFonts w:ascii="Arial" w:eastAsia="Times New Roman" w:hAnsi="Arial" w:cs="Times New Roman"/>
          <w:sz w:val="20"/>
          <w:szCs w:val="20"/>
        </w:rPr>
        <w:t>never.She</w:t>
      </w:r>
      <w:proofErr w:type="spellEnd"/>
      <w:r w:rsidRPr="00471C3A">
        <w:rPr>
          <w:rFonts w:ascii="Arial" w:eastAsia="Times New Roman" w:hAnsi="Arial" w:cs="Times New Roman"/>
          <w:sz w:val="20"/>
          <w:szCs w:val="20"/>
        </w:rPr>
        <w:t xml:space="preserve"> says she supports me </w:t>
      </w:r>
      <w:commentRangeStart w:id="0"/>
      <w:r w:rsidRPr="00471C3A">
        <w:rPr>
          <w:rFonts w:ascii="Arial" w:eastAsia="Times New Roman" w:hAnsi="Arial" w:cs="Times New Roman"/>
          <w:sz w:val="20"/>
          <w:szCs w:val="20"/>
          <w:highlight w:val="yellow"/>
        </w:rPr>
        <w:t xml:space="preserve">but I find it very hard to engage in conversation about </w:t>
      </w:r>
      <w:proofErr w:type="spellStart"/>
      <w:r w:rsidRPr="00471C3A">
        <w:rPr>
          <w:rFonts w:ascii="Arial" w:eastAsia="Times New Roman" w:hAnsi="Arial" w:cs="Times New Roman"/>
          <w:sz w:val="20"/>
          <w:szCs w:val="20"/>
          <w:highlight w:val="yellow"/>
        </w:rPr>
        <w:t>it.I</w:t>
      </w:r>
      <w:proofErr w:type="spellEnd"/>
      <w:r w:rsidRPr="00471C3A">
        <w:rPr>
          <w:rFonts w:ascii="Arial" w:eastAsia="Times New Roman" w:hAnsi="Arial" w:cs="Times New Roman"/>
          <w:sz w:val="20"/>
          <w:szCs w:val="20"/>
          <w:highlight w:val="yellow"/>
        </w:rPr>
        <w:t xml:space="preserve"> do not blame her for her anger and fears but I need to move </w:t>
      </w:r>
      <w:proofErr w:type="spellStart"/>
      <w:r w:rsidRPr="00471C3A">
        <w:rPr>
          <w:rFonts w:ascii="Arial" w:eastAsia="Times New Roman" w:hAnsi="Arial" w:cs="Times New Roman"/>
          <w:sz w:val="20"/>
          <w:szCs w:val="20"/>
          <w:highlight w:val="yellow"/>
        </w:rPr>
        <w:t>forward.I</w:t>
      </w:r>
      <w:proofErr w:type="spellEnd"/>
      <w:r w:rsidRPr="00471C3A">
        <w:rPr>
          <w:rFonts w:ascii="Arial" w:eastAsia="Times New Roman" w:hAnsi="Arial" w:cs="Times New Roman"/>
          <w:sz w:val="20"/>
          <w:szCs w:val="20"/>
          <w:highlight w:val="yellow"/>
        </w:rPr>
        <w:t xml:space="preserve"> suffer great </w:t>
      </w:r>
      <w:proofErr w:type="spellStart"/>
      <w:r w:rsidRPr="00471C3A">
        <w:rPr>
          <w:rFonts w:ascii="Arial" w:eastAsia="Times New Roman" w:hAnsi="Arial" w:cs="Times New Roman"/>
          <w:sz w:val="20"/>
          <w:szCs w:val="20"/>
          <w:highlight w:val="yellow"/>
        </w:rPr>
        <w:t>depression,anger</w:t>
      </w:r>
      <w:proofErr w:type="spellEnd"/>
      <w:r w:rsidRPr="00471C3A">
        <w:rPr>
          <w:rFonts w:ascii="Arial" w:eastAsia="Times New Roman" w:hAnsi="Arial" w:cs="Times New Roman"/>
          <w:sz w:val="20"/>
          <w:szCs w:val="20"/>
          <w:highlight w:val="yellow"/>
        </w:rPr>
        <w:t xml:space="preserve"> towards </w:t>
      </w:r>
      <w:proofErr w:type="spellStart"/>
      <w:r w:rsidRPr="00471C3A">
        <w:rPr>
          <w:rFonts w:ascii="Arial" w:eastAsia="Times New Roman" w:hAnsi="Arial" w:cs="Times New Roman"/>
          <w:sz w:val="20"/>
          <w:szCs w:val="20"/>
          <w:highlight w:val="yellow"/>
        </w:rPr>
        <w:t>myself.She</w:t>
      </w:r>
      <w:proofErr w:type="spellEnd"/>
      <w:r w:rsidRPr="00471C3A">
        <w:rPr>
          <w:rFonts w:ascii="Arial" w:eastAsia="Times New Roman" w:hAnsi="Arial" w:cs="Times New Roman"/>
          <w:sz w:val="20"/>
          <w:szCs w:val="20"/>
          <w:highlight w:val="yellow"/>
        </w:rPr>
        <w:t xml:space="preserve"> is the only person who knows about my condition</w:t>
      </w:r>
      <w:r w:rsidRPr="00471C3A">
        <w:rPr>
          <w:rFonts w:ascii="Arial" w:eastAsia="Times New Roman" w:hAnsi="Arial" w:cs="Times New Roman"/>
          <w:sz w:val="20"/>
          <w:szCs w:val="20"/>
        </w:rPr>
        <w:t>.</w:t>
      </w:r>
      <w:commentRangeEnd w:id="0"/>
      <w:r w:rsidR="00F92979">
        <w:rPr>
          <w:rStyle w:val="CommentReference"/>
        </w:rPr>
        <w:commentReference w:id="0"/>
      </w:r>
    </w:p>
    <w:p w14:paraId="0AE46073" w14:textId="77777777" w:rsidR="00471C3A" w:rsidRDefault="00471C3A" w:rsidP="00471C3A">
      <w:pPr>
        <w:rPr>
          <w:rFonts w:ascii="Lucida Grande" w:hAnsi="Lucida Grande" w:cs="Lucida Grande"/>
          <w:color w:val="000000"/>
        </w:rPr>
      </w:pPr>
    </w:p>
    <w:p w14:paraId="7654CD9A" w14:textId="77777777" w:rsidR="00471C3A" w:rsidRPr="00471C3A" w:rsidRDefault="00471C3A" w:rsidP="00471C3A">
      <w:pPr>
        <w:rPr>
          <w:rFonts w:ascii="Arial" w:hAnsi="Arial" w:cs="Lucida Grande"/>
          <w:b/>
          <w:color w:val="000000"/>
          <w:sz w:val="20"/>
          <w:szCs w:val="20"/>
        </w:rPr>
      </w:pPr>
      <w:r w:rsidRPr="00471C3A">
        <w:rPr>
          <w:rFonts w:ascii="Arial" w:hAnsi="Arial" w:cs="Lucida Grande"/>
          <w:b/>
          <w:color w:val="000000"/>
          <w:sz w:val="20"/>
          <w:szCs w:val="20"/>
        </w:rPr>
        <w:t>Block 18 Post No. 48</w:t>
      </w:r>
    </w:p>
    <w:p w14:paraId="2E608522" w14:textId="77777777" w:rsidR="00471C3A" w:rsidRPr="00471C3A" w:rsidRDefault="00471C3A" w:rsidP="00471C3A">
      <w:pPr>
        <w:rPr>
          <w:rFonts w:ascii="Arial" w:hAnsi="Arial" w:cs="Lucida Grande"/>
          <w:b/>
          <w:color w:val="000000"/>
          <w:sz w:val="20"/>
          <w:szCs w:val="20"/>
        </w:rPr>
      </w:pPr>
    </w:p>
    <w:p w14:paraId="47E02A50" w14:textId="77777777" w:rsidR="006B7C33" w:rsidRDefault="00471C3A" w:rsidP="00471C3A">
      <w:pPr>
        <w:rPr>
          <w:rFonts w:ascii="Arial" w:hAnsi="Arial" w:cs="Lucida Grande"/>
          <w:color w:val="000000"/>
          <w:sz w:val="20"/>
          <w:szCs w:val="20"/>
        </w:rPr>
      </w:pPr>
      <w:r w:rsidRPr="00471C3A">
        <w:rPr>
          <w:rFonts w:ascii="Arial" w:hAnsi="Arial" w:cs="Lucida Grande"/>
          <w:color w:val="000000"/>
          <w:sz w:val="20"/>
          <w:szCs w:val="20"/>
        </w:rPr>
        <w:t xml:space="preserve">I just recently found out that I have HIV. I blame my bf of 2 years even though I argue that I also have myself to blame. I told him practically immediately after the doctor broke the news to me. I thought I was in shock when I heard the news but my bf's reaction was even worse. Because I found out first, I was blaming myself for the infection. However, when he was tested and told me that he was also positive, I suspected that he contracted it awhile ago and recently gave it to me. I have had issues before knowing that my bf was on CL and other social apps searching for hookups and sex. I snooped through his iPad for evidence and found numerous emails with CL guys setting up encounters. He's given out his phone number, home address, and even hotel locations and room numbers when he was out of town. I confronted him on this issue before and told him that his behavior would put us at risk - specifically me because I didn't want to be infected with HIV. He brushed me off saying that the encounters were all flakes. I believed him but still didn't trust that he was being forthcoming. I should have trusted that instinct because I now have HIV. I don't know how long I have had it. I was on </w:t>
      </w:r>
      <w:proofErr w:type="spellStart"/>
      <w:r w:rsidRPr="00471C3A">
        <w:rPr>
          <w:rFonts w:ascii="Arial" w:hAnsi="Arial" w:cs="Lucida Grande"/>
          <w:color w:val="000000"/>
          <w:sz w:val="20"/>
          <w:szCs w:val="20"/>
        </w:rPr>
        <w:t>PrEP</w:t>
      </w:r>
      <w:proofErr w:type="spellEnd"/>
      <w:r w:rsidRPr="00471C3A">
        <w:rPr>
          <w:rFonts w:ascii="Arial" w:hAnsi="Arial" w:cs="Lucida Grande"/>
          <w:color w:val="000000"/>
          <w:sz w:val="20"/>
          <w:szCs w:val="20"/>
        </w:rPr>
        <w:t xml:space="preserve"> before and I discontinued using it last year because it was expensive and sometimes I felt ill on it</w:t>
      </w:r>
      <w:r w:rsidRPr="00471C3A">
        <w:rPr>
          <w:rFonts w:ascii="Arial" w:hAnsi="Arial" w:cs="Lucida Grande"/>
          <w:color w:val="000000"/>
          <w:sz w:val="20"/>
          <w:szCs w:val="20"/>
          <w:highlight w:val="yellow"/>
        </w:rPr>
        <w:t>.</w:t>
      </w:r>
      <w:r w:rsidRPr="00471C3A">
        <w:rPr>
          <w:rFonts w:ascii="Arial" w:hAnsi="Arial" w:cs="Lucida Grande"/>
          <w:color w:val="000000"/>
          <w:sz w:val="20"/>
          <w:szCs w:val="20"/>
        </w:rPr>
        <w:t xml:space="preserve"> I regret having stopped taking </w:t>
      </w:r>
      <w:proofErr w:type="spellStart"/>
      <w:r w:rsidRPr="00471C3A">
        <w:rPr>
          <w:rFonts w:ascii="Arial" w:hAnsi="Arial" w:cs="Lucida Grande"/>
          <w:color w:val="000000"/>
          <w:sz w:val="20"/>
          <w:szCs w:val="20"/>
        </w:rPr>
        <w:t>PrEP</w:t>
      </w:r>
      <w:proofErr w:type="spellEnd"/>
      <w:r w:rsidRPr="00471C3A">
        <w:rPr>
          <w:rFonts w:ascii="Arial" w:hAnsi="Arial" w:cs="Lucida Grande"/>
          <w:color w:val="000000"/>
          <w:sz w:val="20"/>
          <w:szCs w:val="20"/>
        </w:rPr>
        <w:t xml:space="preserve"> now. The bf was never good about keeping tabs on his own health because he kept jumping jobs and has never had stable health insurance. He wouldn't get tested for STDs or HIV unless I confronted him on the issue. I stopped doing that a year ago. It was always a losing battle. He assured me that he loved me and that STDs can be an inconvenience but curable. He says that he doesn't bottom to anyone else but me. He assured me that "it's just sex" with everyone else but that I "had his heart." So many promises and I fell for it. </w:t>
      </w:r>
      <w:commentRangeStart w:id="1"/>
      <w:r w:rsidRPr="00471C3A">
        <w:rPr>
          <w:rFonts w:ascii="Arial" w:hAnsi="Arial" w:cs="Lucida Grande"/>
          <w:color w:val="000000"/>
          <w:sz w:val="20"/>
          <w:szCs w:val="20"/>
          <w:highlight w:val="yellow"/>
        </w:rPr>
        <w:t>And now I have HIV and a broken heart.</w:t>
      </w:r>
      <w:r w:rsidRPr="00471C3A">
        <w:rPr>
          <w:rFonts w:ascii="Arial" w:hAnsi="Arial" w:cs="Lucida Grande"/>
          <w:color w:val="000000"/>
          <w:sz w:val="20"/>
          <w:szCs w:val="20"/>
        </w:rPr>
        <w:t xml:space="preserve"> </w:t>
      </w:r>
      <w:r w:rsidRPr="00471C3A">
        <w:rPr>
          <w:rFonts w:ascii="Arial" w:hAnsi="Arial" w:cs="Lucida Grande"/>
          <w:color w:val="000000"/>
          <w:sz w:val="20"/>
          <w:szCs w:val="20"/>
          <w:highlight w:val="yellow"/>
        </w:rPr>
        <w:t>I don't know how to forgive him</w:t>
      </w:r>
      <w:r w:rsidRPr="00471C3A">
        <w:rPr>
          <w:rFonts w:ascii="Arial" w:hAnsi="Arial" w:cs="Lucida Grande"/>
          <w:color w:val="000000"/>
          <w:sz w:val="20"/>
          <w:szCs w:val="20"/>
        </w:rPr>
        <w:t xml:space="preserve">. </w:t>
      </w:r>
      <w:r w:rsidRPr="00471C3A">
        <w:rPr>
          <w:rFonts w:ascii="Arial" w:hAnsi="Arial" w:cs="Lucida Grande"/>
          <w:color w:val="000000"/>
          <w:sz w:val="20"/>
          <w:szCs w:val="20"/>
          <w:highlight w:val="yellow"/>
        </w:rPr>
        <w:t>I don't want to tell anyone, especially my family, and</w:t>
      </w:r>
      <w:r w:rsidRPr="00471C3A">
        <w:rPr>
          <w:rFonts w:ascii="Arial" w:hAnsi="Arial" w:cs="Lucida Grande"/>
          <w:color w:val="000000"/>
          <w:sz w:val="20"/>
          <w:szCs w:val="20"/>
        </w:rPr>
        <w:t xml:space="preserve"> </w:t>
      </w:r>
      <w:r w:rsidRPr="00471C3A">
        <w:rPr>
          <w:rFonts w:ascii="Arial" w:hAnsi="Arial" w:cs="Lucida Grande"/>
          <w:color w:val="000000"/>
          <w:sz w:val="20"/>
          <w:szCs w:val="20"/>
          <w:highlight w:val="yellow"/>
        </w:rPr>
        <w:t>I don't know where to go for support</w:t>
      </w:r>
      <w:commentRangeEnd w:id="1"/>
      <w:r w:rsidR="00F92979">
        <w:rPr>
          <w:rStyle w:val="CommentReference"/>
        </w:rPr>
        <w:commentReference w:id="1"/>
      </w:r>
      <w:r w:rsidRPr="00471C3A">
        <w:rPr>
          <w:rFonts w:ascii="Arial" w:hAnsi="Arial" w:cs="Lucida Grande"/>
          <w:color w:val="000000"/>
          <w:sz w:val="20"/>
          <w:szCs w:val="20"/>
        </w:rPr>
        <w:t xml:space="preserve">. There are so many issues I now have to deal with: my health, the direction of the relationship with the man who I suspect is the ultimate point of the HIV contraction, </w:t>
      </w:r>
      <w:commentRangeStart w:id="2"/>
      <w:r w:rsidRPr="00471C3A">
        <w:rPr>
          <w:rFonts w:ascii="Arial" w:hAnsi="Arial" w:cs="Lucida Grande"/>
          <w:color w:val="000000"/>
          <w:sz w:val="20"/>
          <w:szCs w:val="20"/>
          <w:highlight w:val="yellow"/>
        </w:rPr>
        <w:t>my self-esteem</w:t>
      </w:r>
      <w:r w:rsidRPr="00471C3A">
        <w:rPr>
          <w:rFonts w:ascii="Arial" w:hAnsi="Arial" w:cs="Lucida Grande"/>
          <w:color w:val="000000"/>
          <w:sz w:val="20"/>
          <w:szCs w:val="20"/>
        </w:rPr>
        <w:t xml:space="preserve">, </w:t>
      </w:r>
      <w:r w:rsidRPr="00471C3A">
        <w:rPr>
          <w:rFonts w:ascii="Arial" w:hAnsi="Arial" w:cs="Lucida Grande"/>
          <w:color w:val="000000"/>
          <w:sz w:val="20"/>
          <w:szCs w:val="20"/>
          <w:highlight w:val="yellow"/>
        </w:rPr>
        <w:t>my confidence</w:t>
      </w:r>
      <w:commentRangeEnd w:id="2"/>
      <w:r w:rsidR="00F92979">
        <w:rPr>
          <w:rStyle w:val="CommentReference"/>
        </w:rPr>
        <w:commentReference w:id="2"/>
      </w:r>
      <w:r w:rsidRPr="00471C3A">
        <w:rPr>
          <w:rFonts w:ascii="Arial" w:hAnsi="Arial" w:cs="Lucida Grande"/>
          <w:color w:val="000000"/>
          <w:sz w:val="20"/>
          <w:szCs w:val="20"/>
        </w:rPr>
        <w:t xml:space="preserve">, and how this changes my future. I feel like I now have the most embarrassing secret of my life that I have to keep and it haunts me to think about how others will now judge and maybe even discriminate me based on this information. I'm trying to be rational and focus on the treatment, my health, and my future. However, </w:t>
      </w:r>
      <w:commentRangeStart w:id="3"/>
      <w:r w:rsidRPr="00471C3A">
        <w:rPr>
          <w:rFonts w:ascii="Arial" w:hAnsi="Arial" w:cs="Lucida Grande"/>
          <w:color w:val="000000"/>
          <w:sz w:val="20"/>
          <w:szCs w:val="20"/>
        </w:rPr>
        <w:t xml:space="preserve">I am </w:t>
      </w:r>
      <w:r w:rsidRPr="00471C3A">
        <w:rPr>
          <w:rFonts w:ascii="Arial" w:hAnsi="Arial" w:cs="Lucida Grande"/>
          <w:color w:val="000000"/>
          <w:sz w:val="20"/>
          <w:szCs w:val="20"/>
          <w:highlight w:val="yellow"/>
        </w:rPr>
        <w:t>having a hard time coping with my emotions</w:t>
      </w:r>
      <w:r w:rsidRPr="00471C3A">
        <w:rPr>
          <w:rFonts w:ascii="Arial" w:hAnsi="Arial" w:cs="Lucida Grande"/>
          <w:color w:val="000000"/>
          <w:sz w:val="20"/>
          <w:szCs w:val="20"/>
        </w:rPr>
        <w:t xml:space="preserve"> </w:t>
      </w:r>
      <w:r w:rsidRPr="00471C3A">
        <w:rPr>
          <w:rFonts w:ascii="Arial" w:hAnsi="Arial" w:cs="Lucida Grande"/>
          <w:color w:val="000000"/>
          <w:sz w:val="20"/>
          <w:szCs w:val="20"/>
          <w:highlight w:val="yellow"/>
        </w:rPr>
        <w:t>and it keeps disrupting my focus. Which emotion do I need to cope with first: the broken heart, the feeling of betrayal, the fear that people will judge me because I now have HIV, or the feeling that I should reconcile with my bf</w:t>
      </w:r>
      <w:r w:rsidRPr="00471C3A">
        <w:rPr>
          <w:rFonts w:ascii="Arial" w:hAnsi="Arial" w:cs="Lucida Grande"/>
          <w:color w:val="000000"/>
          <w:sz w:val="20"/>
          <w:szCs w:val="20"/>
        </w:rPr>
        <w:t>?</w:t>
      </w:r>
      <w:commentRangeEnd w:id="3"/>
      <w:r w:rsidR="00F92979">
        <w:rPr>
          <w:rStyle w:val="CommentReference"/>
        </w:rPr>
        <w:commentReference w:id="3"/>
      </w:r>
    </w:p>
    <w:p w14:paraId="7DC42B68" w14:textId="77777777" w:rsidR="00471C3A" w:rsidRDefault="00471C3A" w:rsidP="00471C3A">
      <w:pPr>
        <w:rPr>
          <w:rFonts w:ascii="Arial" w:hAnsi="Arial" w:cs="Lucida Grande"/>
          <w:color w:val="000000"/>
          <w:sz w:val="20"/>
          <w:szCs w:val="20"/>
        </w:rPr>
      </w:pPr>
    </w:p>
    <w:p w14:paraId="69C227A5" w14:textId="77777777" w:rsidR="00471C3A" w:rsidRPr="00471C3A" w:rsidRDefault="00471C3A" w:rsidP="00471C3A">
      <w:pPr>
        <w:rPr>
          <w:rFonts w:ascii="Arial" w:hAnsi="Arial" w:cs="Lucida Grande"/>
          <w:b/>
          <w:color w:val="000000"/>
          <w:sz w:val="20"/>
          <w:szCs w:val="20"/>
        </w:rPr>
      </w:pPr>
      <w:r>
        <w:rPr>
          <w:rFonts w:ascii="Arial" w:hAnsi="Arial" w:cs="Lucida Grande"/>
          <w:b/>
          <w:color w:val="000000"/>
          <w:sz w:val="20"/>
          <w:szCs w:val="20"/>
        </w:rPr>
        <w:t>Block 18 Post No. 49</w:t>
      </w:r>
    </w:p>
    <w:p w14:paraId="5877D050" w14:textId="77777777" w:rsidR="00471C3A" w:rsidRDefault="00471C3A" w:rsidP="00471C3A">
      <w:pPr>
        <w:rPr>
          <w:rFonts w:ascii="Arial" w:hAnsi="Arial"/>
          <w:sz w:val="20"/>
          <w:szCs w:val="20"/>
        </w:rPr>
      </w:pPr>
    </w:p>
    <w:p w14:paraId="077F7212" w14:textId="77777777" w:rsidR="00471C3A" w:rsidRDefault="00471C3A" w:rsidP="00471C3A">
      <w:pPr>
        <w:rPr>
          <w:rFonts w:ascii="Arial" w:hAnsi="Arial"/>
          <w:sz w:val="20"/>
          <w:szCs w:val="20"/>
        </w:rPr>
      </w:pPr>
      <w:commentRangeStart w:id="4"/>
      <w:r w:rsidRPr="00471C3A">
        <w:rPr>
          <w:rFonts w:ascii="Arial" w:hAnsi="Arial"/>
          <w:sz w:val="20"/>
          <w:szCs w:val="20"/>
        </w:rPr>
        <w:t>I guess you should focus on yourself first, the fact that you've been broken for so many times requires reconciliation with oneself. try repairing yourself first before thinking bout others or in this case your bf.</w:t>
      </w:r>
      <w:commentRangeEnd w:id="4"/>
      <w:r w:rsidR="00843666">
        <w:rPr>
          <w:rStyle w:val="CommentReference"/>
        </w:rPr>
        <w:commentReference w:id="4"/>
      </w:r>
    </w:p>
    <w:p w14:paraId="3F47CA52" w14:textId="77777777" w:rsidR="00F92979" w:rsidRDefault="00F92979" w:rsidP="00471C3A">
      <w:pPr>
        <w:rPr>
          <w:rFonts w:ascii="Arial" w:hAnsi="Arial"/>
          <w:sz w:val="20"/>
          <w:szCs w:val="20"/>
        </w:rPr>
      </w:pPr>
    </w:p>
    <w:p w14:paraId="402984F4" w14:textId="77777777" w:rsidR="00F92979" w:rsidRDefault="00F92979" w:rsidP="00F92979">
      <w:pPr>
        <w:rPr>
          <w:rFonts w:ascii="Arial" w:hAnsi="Arial" w:cs="Lucida Grande"/>
          <w:b/>
          <w:color w:val="000000"/>
          <w:sz w:val="20"/>
          <w:szCs w:val="20"/>
        </w:rPr>
      </w:pPr>
      <w:r>
        <w:rPr>
          <w:rFonts w:ascii="Arial" w:hAnsi="Arial" w:cs="Lucida Grande"/>
          <w:b/>
          <w:color w:val="000000"/>
          <w:sz w:val="20"/>
          <w:szCs w:val="20"/>
        </w:rPr>
        <w:t>Block 18 Post No. 50</w:t>
      </w:r>
    </w:p>
    <w:p w14:paraId="13DE6454" w14:textId="77777777" w:rsidR="00F92979" w:rsidRDefault="00F92979" w:rsidP="00F92979">
      <w:pPr>
        <w:rPr>
          <w:rFonts w:ascii="Arial" w:hAnsi="Arial" w:cs="Lucida Grande"/>
          <w:b/>
          <w:color w:val="000000"/>
          <w:sz w:val="20"/>
          <w:szCs w:val="20"/>
        </w:rPr>
      </w:pPr>
    </w:p>
    <w:p w14:paraId="55BB9C44" w14:textId="77777777" w:rsidR="00F92979" w:rsidRPr="00F92979" w:rsidRDefault="00F92979" w:rsidP="00F92979">
      <w:pPr>
        <w:rPr>
          <w:rFonts w:ascii="Arial" w:hAnsi="Arial" w:cs="Lucida Grande"/>
          <w:color w:val="000000"/>
          <w:sz w:val="20"/>
          <w:szCs w:val="20"/>
        </w:rPr>
      </w:pPr>
      <w:commentRangeStart w:id="5"/>
      <w:proofErr w:type="spellStart"/>
      <w:r w:rsidRPr="00F92979">
        <w:rPr>
          <w:rFonts w:ascii="Arial" w:hAnsi="Arial" w:cs="Lucida Grande"/>
          <w:color w:val="000000"/>
          <w:sz w:val="20"/>
          <w:szCs w:val="20"/>
        </w:rPr>
        <w:t>hugsss</w:t>
      </w:r>
      <w:commentRangeEnd w:id="5"/>
      <w:proofErr w:type="spellEnd"/>
      <w:r w:rsidR="00843666">
        <w:rPr>
          <w:rStyle w:val="CommentReference"/>
        </w:rPr>
        <w:commentReference w:id="5"/>
      </w:r>
    </w:p>
    <w:p w14:paraId="1966CDEC" w14:textId="77777777" w:rsidR="00F92979" w:rsidRDefault="00F92979" w:rsidP="00471C3A">
      <w:pPr>
        <w:rPr>
          <w:rFonts w:ascii="Arial" w:hAnsi="Arial"/>
          <w:sz w:val="20"/>
          <w:szCs w:val="20"/>
        </w:rPr>
      </w:pPr>
    </w:p>
    <w:p w14:paraId="17F69BD2" w14:textId="77777777" w:rsidR="00F92979" w:rsidRDefault="00F92979" w:rsidP="00F92979">
      <w:pPr>
        <w:rPr>
          <w:rFonts w:ascii="Arial" w:hAnsi="Arial" w:cs="Lucida Grande"/>
          <w:b/>
          <w:color w:val="000000"/>
          <w:sz w:val="20"/>
          <w:szCs w:val="20"/>
        </w:rPr>
      </w:pPr>
      <w:r>
        <w:rPr>
          <w:rFonts w:ascii="Arial" w:hAnsi="Arial" w:cs="Lucida Grande"/>
          <w:b/>
          <w:color w:val="000000"/>
          <w:sz w:val="20"/>
          <w:szCs w:val="20"/>
        </w:rPr>
        <w:lastRenderedPageBreak/>
        <w:t>Block 22 Post No. 64</w:t>
      </w:r>
    </w:p>
    <w:p w14:paraId="6AC48CE5" w14:textId="77777777" w:rsidR="00F92979" w:rsidRDefault="00F92979" w:rsidP="00F92979">
      <w:pPr>
        <w:rPr>
          <w:rFonts w:ascii="Arial" w:hAnsi="Arial" w:cs="Lucida Grande"/>
          <w:b/>
          <w:color w:val="000000"/>
          <w:sz w:val="20"/>
          <w:szCs w:val="20"/>
        </w:rPr>
      </w:pPr>
    </w:p>
    <w:p w14:paraId="115E2395" w14:textId="77777777" w:rsidR="00F92979" w:rsidRDefault="00F92979" w:rsidP="00471C3A">
      <w:pPr>
        <w:rPr>
          <w:ins w:id="6" w:author="Juan Maestre" w:date="2017-03-25T12:16:00Z"/>
          <w:rFonts w:ascii="Arial" w:hAnsi="Arial" w:cs="Lucida Grande"/>
          <w:color w:val="000000"/>
          <w:sz w:val="20"/>
          <w:szCs w:val="20"/>
        </w:rPr>
      </w:pPr>
      <w:r w:rsidRPr="00F92979">
        <w:rPr>
          <w:rFonts w:ascii="Arial" w:hAnsi="Arial" w:cs="Lucida Grande"/>
          <w:color w:val="000000"/>
          <w:sz w:val="20"/>
          <w:szCs w:val="20"/>
        </w:rPr>
        <w:t xml:space="preserve">Hi, so I accidentally had intercourse with an escort this weekend because I was super drunk, however I did use a condom but I had a burn mark on my finger and might have fingered her. </w:t>
      </w:r>
      <w:commentRangeStart w:id="7"/>
      <w:r w:rsidRPr="00F92979">
        <w:rPr>
          <w:rFonts w:ascii="Arial" w:hAnsi="Arial" w:cs="Lucida Grande"/>
          <w:color w:val="000000"/>
          <w:sz w:val="20"/>
          <w:szCs w:val="20"/>
        </w:rPr>
        <w:t>Is there a chance I have HIV? Please help me out,</w:t>
      </w:r>
      <w:commentRangeEnd w:id="7"/>
      <w:r w:rsidR="00843666">
        <w:rPr>
          <w:rStyle w:val="CommentReference"/>
        </w:rPr>
        <w:commentReference w:id="7"/>
      </w:r>
      <w:r w:rsidRPr="00F92979">
        <w:rPr>
          <w:rFonts w:ascii="Arial" w:hAnsi="Arial" w:cs="Lucida Grande"/>
          <w:color w:val="000000"/>
          <w:sz w:val="20"/>
          <w:szCs w:val="20"/>
        </w:rPr>
        <w:t xml:space="preserve"> I have been freaking out over this for a week, I can't focus on anything else</w:t>
      </w:r>
    </w:p>
    <w:p w14:paraId="6387BE4E" w14:textId="77777777" w:rsidR="00843666" w:rsidRDefault="00843666" w:rsidP="00471C3A">
      <w:pPr>
        <w:rPr>
          <w:rFonts w:ascii="Arial" w:hAnsi="Arial" w:cs="Lucida Grande"/>
          <w:color w:val="000000"/>
          <w:sz w:val="20"/>
          <w:szCs w:val="20"/>
        </w:rPr>
      </w:pPr>
    </w:p>
    <w:p w14:paraId="699C927F" w14:textId="77777777" w:rsidR="00843666" w:rsidRDefault="00843666" w:rsidP="00843666">
      <w:pPr>
        <w:rPr>
          <w:rFonts w:ascii="Arial" w:hAnsi="Arial" w:cs="Lucida Grande"/>
          <w:b/>
          <w:color w:val="000000"/>
          <w:sz w:val="20"/>
          <w:szCs w:val="20"/>
        </w:rPr>
      </w:pPr>
      <w:r>
        <w:rPr>
          <w:rFonts w:ascii="Arial" w:hAnsi="Arial" w:cs="Lucida Grande"/>
          <w:b/>
          <w:color w:val="000000"/>
          <w:sz w:val="20"/>
          <w:szCs w:val="20"/>
        </w:rPr>
        <w:t>Block 22 Post No. 65</w:t>
      </w:r>
    </w:p>
    <w:p w14:paraId="36ACFC03" w14:textId="77777777" w:rsidR="00843666" w:rsidRDefault="00843666" w:rsidP="00471C3A">
      <w:pPr>
        <w:rPr>
          <w:rFonts w:ascii="Arial" w:hAnsi="Arial" w:cs="Lucida Grande"/>
          <w:color w:val="000000"/>
          <w:sz w:val="20"/>
          <w:szCs w:val="20"/>
        </w:rPr>
      </w:pPr>
    </w:p>
    <w:p w14:paraId="254CCBD2" w14:textId="77777777" w:rsidR="00843666" w:rsidRDefault="00843666" w:rsidP="00471C3A">
      <w:pPr>
        <w:rPr>
          <w:ins w:id="8" w:author="Juan Maestre" w:date="2017-03-25T12:16:00Z"/>
          <w:rFonts w:ascii="Arial" w:hAnsi="Arial" w:cs="Lucida Grande"/>
          <w:color w:val="000000"/>
          <w:sz w:val="20"/>
          <w:szCs w:val="20"/>
        </w:rPr>
      </w:pPr>
      <w:r w:rsidRPr="00843666">
        <w:rPr>
          <w:rFonts w:ascii="Arial" w:hAnsi="Arial" w:cs="Lucida Grande"/>
          <w:color w:val="000000"/>
          <w:sz w:val="20"/>
          <w:szCs w:val="20"/>
        </w:rPr>
        <w:t xml:space="preserve">Accidently had sex with an escort, you have to hire them. So not exactly accidental and Escorts and those in the Sex Industry usually get tested regularly. </w:t>
      </w:r>
      <w:commentRangeStart w:id="9"/>
      <w:r w:rsidRPr="00843666">
        <w:rPr>
          <w:rFonts w:ascii="Arial" w:hAnsi="Arial" w:cs="Lucida Grande"/>
          <w:color w:val="000000"/>
          <w:sz w:val="20"/>
          <w:szCs w:val="20"/>
        </w:rPr>
        <w:t>Take a test every 6 months, but you should be fine.</w:t>
      </w:r>
      <w:commentRangeEnd w:id="9"/>
      <w:r>
        <w:rPr>
          <w:rStyle w:val="CommentReference"/>
        </w:rPr>
        <w:commentReference w:id="9"/>
      </w:r>
    </w:p>
    <w:p w14:paraId="0E33EAC5" w14:textId="77777777" w:rsidR="00843666" w:rsidRDefault="00843666" w:rsidP="00471C3A">
      <w:pPr>
        <w:rPr>
          <w:rFonts w:ascii="Arial" w:hAnsi="Arial" w:cs="Lucida Grande"/>
          <w:color w:val="000000"/>
          <w:sz w:val="20"/>
          <w:szCs w:val="20"/>
        </w:rPr>
      </w:pPr>
    </w:p>
    <w:p w14:paraId="78C232DF" w14:textId="77777777" w:rsidR="00843666" w:rsidRDefault="00843666" w:rsidP="00843666">
      <w:pPr>
        <w:rPr>
          <w:rFonts w:ascii="Arial" w:hAnsi="Arial" w:cs="Lucida Grande"/>
          <w:b/>
          <w:color w:val="000000"/>
          <w:sz w:val="20"/>
          <w:szCs w:val="20"/>
        </w:rPr>
      </w:pPr>
      <w:r>
        <w:rPr>
          <w:rFonts w:ascii="Arial" w:hAnsi="Arial" w:cs="Lucida Grande"/>
          <w:b/>
          <w:color w:val="000000"/>
          <w:sz w:val="20"/>
          <w:szCs w:val="20"/>
        </w:rPr>
        <w:t>Block 31 Post No. 87</w:t>
      </w:r>
    </w:p>
    <w:p w14:paraId="4D2694C4" w14:textId="77777777" w:rsidR="00843666" w:rsidRDefault="00843666" w:rsidP="00471C3A">
      <w:pPr>
        <w:rPr>
          <w:rFonts w:ascii="Arial" w:hAnsi="Arial" w:cs="Lucida Grande"/>
          <w:color w:val="000000"/>
          <w:sz w:val="20"/>
          <w:szCs w:val="20"/>
        </w:rPr>
      </w:pPr>
    </w:p>
    <w:p w14:paraId="5C25F180" w14:textId="77777777" w:rsidR="00843666" w:rsidRDefault="00843666" w:rsidP="00471C3A">
      <w:pPr>
        <w:rPr>
          <w:ins w:id="10" w:author="Juan Maestre" w:date="2017-03-25T12:16:00Z"/>
          <w:rFonts w:ascii="Arial" w:hAnsi="Arial" w:cs="Lucida Grande"/>
          <w:color w:val="000000"/>
          <w:sz w:val="20"/>
          <w:szCs w:val="20"/>
        </w:rPr>
      </w:pPr>
      <w:r w:rsidRPr="00843666">
        <w:rPr>
          <w:rFonts w:ascii="Arial" w:hAnsi="Arial" w:cs="Lucida Grande"/>
          <w:color w:val="000000"/>
          <w:sz w:val="20"/>
          <w:szCs w:val="20"/>
        </w:rPr>
        <w:t xml:space="preserve">Hi </w:t>
      </w:r>
      <w:proofErr w:type="spellStart"/>
      <w:r w:rsidRPr="00843666">
        <w:rPr>
          <w:rFonts w:ascii="Arial" w:hAnsi="Arial" w:cs="Lucida Grande"/>
          <w:color w:val="000000"/>
          <w:sz w:val="20"/>
          <w:szCs w:val="20"/>
        </w:rPr>
        <w:t>i</w:t>
      </w:r>
      <w:proofErr w:type="spellEnd"/>
      <w:r w:rsidRPr="00843666">
        <w:rPr>
          <w:rFonts w:ascii="Arial" w:hAnsi="Arial" w:cs="Lucida Grande"/>
          <w:color w:val="000000"/>
          <w:sz w:val="20"/>
          <w:szCs w:val="20"/>
        </w:rPr>
        <w:t xml:space="preserve"> have been struggling with getting tested for HIV since my ex </w:t>
      </w:r>
      <w:proofErr w:type="spellStart"/>
      <w:r w:rsidRPr="00843666">
        <w:rPr>
          <w:rFonts w:ascii="Arial" w:hAnsi="Arial" w:cs="Lucida Grande"/>
          <w:color w:val="000000"/>
          <w:sz w:val="20"/>
          <w:szCs w:val="20"/>
        </w:rPr>
        <w:t>galfriends</w:t>
      </w:r>
      <w:proofErr w:type="spellEnd"/>
      <w:r w:rsidRPr="00843666">
        <w:rPr>
          <w:rFonts w:ascii="Arial" w:hAnsi="Arial" w:cs="Lucida Grande"/>
          <w:color w:val="000000"/>
          <w:sz w:val="20"/>
          <w:szCs w:val="20"/>
        </w:rPr>
        <w:t xml:space="preserve"> former boyfriend passed away six ago with HIV. I am doing well in life with a good job and a great </w:t>
      </w:r>
      <w:proofErr w:type="spellStart"/>
      <w:r w:rsidRPr="00843666">
        <w:rPr>
          <w:rFonts w:ascii="Arial" w:hAnsi="Arial" w:cs="Lucida Grande"/>
          <w:color w:val="000000"/>
          <w:sz w:val="20"/>
          <w:szCs w:val="20"/>
        </w:rPr>
        <w:t>fiance</w:t>
      </w:r>
      <w:proofErr w:type="spellEnd"/>
      <w:r w:rsidRPr="00843666">
        <w:rPr>
          <w:rFonts w:ascii="Arial" w:hAnsi="Arial" w:cs="Lucida Grande"/>
          <w:color w:val="000000"/>
          <w:sz w:val="20"/>
          <w:szCs w:val="20"/>
        </w:rPr>
        <w:t xml:space="preserve">. but </w:t>
      </w:r>
      <w:commentRangeStart w:id="11"/>
      <w:r w:rsidRPr="00843666">
        <w:rPr>
          <w:rFonts w:ascii="Arial" w:hAnsi="Arial" w:cs="Lucida Grande"/>
          <w:color w:val="000000"/>
          <w:sz w:val="20"/>
          <w:szCs w:val="20"/>
        </w:rPr>
        <w:t xml:space="preserve">am really in a dark place in my life and </w:t>
      </w:r>
      <w:proofErr w:type="spellStart"/>
      <w:r w:rsidRPr="00843666">
        <w:rPr>
          <w:rFonts w:ascii="Arial" w:hAnsi="Arial" w:cs="Lucida Grande"/>
          <w:color w:val="000000"/>
          <w:sz w:val="20"/>
          <w:szCs w:val="20"/>
        </w:rPr>
        <w:t>i</w:t>
      </w:r>
      <w:proofErr w:type="spellEnd"/>
      <w:r w:rsidRPr="00843666">
        <w:rPr>
          <w:rFonts w:ascii="Arial" w:hAnsi="Arial" w:cs="Lucida Grande"/>
          <w:color w:val="000000"/>
          <w:sz w:val="20"/>
          <w:szCs w:val="20"/>
        </w:rPr>
        <w:t xml:space="preserve"> </w:t>
      </w:r>
      <w:proofErr w:type="spellStart"/>
      <w:r w:rsidRPr="00843666">
        <w:rPr>
          <w:rFonts w:ascii="Arial" w:hAnsi="Arial" w:cs="Lucida Grande"/>
          <w:color w:val="000000"/>
          <w:sz w:val="20"/>
          <w:szCs w:val="20"/>
        </w:rPr>
        <w:t>dont</w:t>
      </w:r>
      <w:proofErr w:type="spellEnd"/>
      <w:r w:rsidRPr="00843666">
        <w:rPr>
          <w:rFonts w:ascii="Arial" w:hAnsi="Arial" w:cs="Lucida Grande"/>
          <w:color w:val="000000"/>
          <w:sz w:val="20"/>
          <w:szCs w:val="20"/>
        </w:rPr>
        <w:t xml:space="preserve"> know where to turn to. </w:t>
      </w:r>
      <w:proofErr w:type="spellStart"/>
      <w:r w:rsidRPr="00843666">
        <w:rPr>
          <w:rFonts w:ascii="Arial" w:hAnsi="Arial" w:cs="Lucida Grande"/>
          <w:color w:val="000000"/>
          <w:sz w:val="20"/>
          <w:szCs w:val="20"/>
        </w:rPr>
        <w:t>i</w:t>
      </w:r>
      <w:proofErr w:type="spellEnd"/>
      <w:r w:rsidRPr="00843666">
        <w:rPr>
          <w:rFonts w:ascii="Arial" w:hAnsi="Arial" w:cs="Lucida Grande"/>
          <w:color w:val="000000"/>
          <w:sz w:val="20"/>
          <w:szCs w:val="20"/>
        </w:rPr>
        <w:t xml:space="preserve"> am constantly falling ill, </w:t>
      </w:r>
      <w:proofErr w:type="spellStart"/>
      <w:r w:rsidRPr="00843666">
        <w:rPr>
          <w:rFonts w:ascii="Arial" w:hAnsi="Arial" w:cs="Lucida Grande"/>
          <w:color w:val="000000"/>
          <w:sz w:val="20"/>
          <w:szCs w:val="20"/>
        </w:rPr>
        <w:t>i</w:t>
      </w:r>
      <w:proofErr w:type="spellEnd"/>
      <w:r w:rsidRPr="00843666">
        <w:rPr>
          <w:rFonts w:ascii="Arial" w:hAnsi="Arial" w:cs="Lucida Grande"/>
          <w:color w:val="000000"/>
          <w:sz w:val="20"/>
          <w:szCs w:val="20"/>
        </w:rPr>
        <w:t xml:space="preserve"> really </w:t>
      </w:r>
      <w:commentRangeStart w:id="12"/>
      <w:r w:rsidRPr="00843666">
        <w:rPr>
          <w:rFonts w:ascii="Arial" w:hAnsi="Arial" w:cs="Lucida Grande"/>
          <w:color w:val="000000"/>
          <w:sz w:val="20"/>
          <w:szCs w:val="20"/>
        </w:rPr>
        <w:t>need someone to talk to</w:t>
      </w:r>
      <w:commentRangeEnd w:id="11"/>
      <w:r w:rsidR="00BF1FE5">
        <w:rPr>
          <w:rStyle w:val="CommentReference"/>
        </w:rPr>
        <w:commentReference w:id="11"/>
      </w:r>
      <w:commentRangeEnd w:id="12"/>
      <w:r w:rsidR="008B3EF3">
        <w:rPr>
          <w:rStyle w:val="CommentReference"/>
        </w:rPr>
        <w:commentReference w:id="12"/>
      </w:r>
    </w:p>
    <w:p w14:paraId="36AEB496" w14:textId="77777777" w:rsidR="00843666" w:rsidRDefault="00843666" w:rsidP="00471C3A">
      <w:pPr>
        <w:rPr>
          <w:rFonts w:ascii="Arial" w:hAnsi="Arial"/>
          <w:sz w:val="20"/>
          <w:szCs w:val="20"/>
        </w:rPr>
      </w:pPr>
    </w:p>
    <w:p w14:paraId="6752A659" w14:textId="77777777" w:rsidR="00BF1FE5" w:rsidRDefault="00BF1FE5" w:rsidP="00BF1FE5">
      <w:pPr>
        <w:rPr>
          <w:rFonts w:ascii="Arial" w:hAnsi="Arial" w:cs="Lucida Grande"/>
          <w:b/>
          <w:color w:val="000000"/>
          <w:sz w:val="20"/>
          <w:szCs w:val="20"/>
        </w:rPr>
      </w:pPr>
      <w:r>
        <w:rPr>
          <w:rFonts w:ascii="Arial" w:hAnsi="Arial" w:cs="Lucida Grande"/>
          <w:b/>
          <w:color w:val="000000"/>
          <w:sz w:val="20"/>
          <w:szCs w:val="20"/>
        </w:rPr>
        <w:t>Block 31 Post No. 88</w:t>
      </w:r>
    </w:p>
    <w:p w14:paraId="68C48596" w14:textId="77777777" w:rsidR="00BF1FE5" w:rsidRDefault="00BF1FE5" w:rsidP="00471C3A">
      <w:pPr>
        <w:rPr>
          <w:rFonts w:ascii="Arial" w:hAnsi="Arial"/>
          <w:sz w:val="20"/>
          <w:szCs w:val="20"/>
        </w:rPr>
      </w:pPr>
    </w:p>
    <w:p w14:paraId="5645C2DA" w14:textId="77777777" w:rsidR="00BF1FE5" w:rsidRDefault="00BF1FE5" w:rsidP="00471C3A">
      <w:pPr>
        <w:rPr>
          <w:rFonts w:ascii="Arial" w:hAnsi="Arial"/>
          <w:sz w:val="20"/>
          <w:szCs w:val="20"/>
        </w:rPr>
      </w:pPr>
      <w:commentRangeStart w:id="13"/>
      <w:r w:rsidRPr="00BF1FE5">
        <w:rPr>
          <w:rFonts w:ascii="Arial" w:hAnsi="Arial"/>
          <w:sz w:val="20"/>
          <w:szCs w:val="20"/>
        </w:rPr>
        <w:t>Hun, I know you are scared</w:t>
      </w:r>
      <w:commentRangeEnd w:id="13"/>
      <w:r>
        <w:rPr>
          <w:rStyle w:val="CommentReference"/>
        </w:rPr>
        <w:commentReference w:id="13"/>
      </w:r>
      <w:r w:rsidRPr="00BF1FE5">
        <w:rPr>
          <w:rFonts w:ascii="Arial" w:hAnsi="Arial"/>
          <w:sz w:val="20"/>
          <w:szCs w:val="20"/>
        </w:rPr>
        <w:t xml:space="preserve">, </w:t>
      </w:r>
      <w:commentRangeStart w:id="14"/>
      <w:r w:rsidRPr="00BF1FE5">
        <w:rPr>
          <w:rFonts w:ascii="Arial" w:hAnsi="Arial"/>
          <w:sz w:val="20"/>
          <w:szCs w:val="20"/>
        </w:rPr>
        <w:t>but not knowing isn't a good idea, get tested, knowing is power, there are options.</w:t>
      </w:r>
      <w:commentRangeEnd w:id="14"/>
      <w:r>
        <w:rPr>
          <w:rStyle w:val="CommentReference"/>
        </w:rPr>
        <w:commentReference w:id="14"/>
      </w:r>
    </w:p>
    <w:p w14:paraId="4D510C99" w14:textId="77777777" w:rsidR="00342466" w:rsidRDefault="00342466" w:rsidP="00471C3A">
      <w:pPr>
        <w:rPr>
          <w:rFonts w:ascii="Arial" w:hAnsi="Arial"/>
          <w:sz w:val="20"/>
          <w:szCs w:val="20"/>
        </w:rPr>
      </w:pPr>
    </w:p>
    <w:p w14:paraId="395D1689" w14:textId="77777777" w:rsidR="00342466" w:rsidRDefault="00342466" w:rsidP="00342466">
      <w:pPr>
        <w:rPr>
          <w:rFonts w:ascii="Arial" w:hAnsi="Arial" w:cs="Lucida Grande"/>
          <w:b/>
          <w:color w:val="000000"/>
          <w:sz w:val="20"/>
          <w:szCs w:val="20"/>
        </w:rPr>
      </w:pPr>
      <w:r>
        <w:rPr>
          <w:rFonts w:ascii="Arial" w:hAnsi="Arial" w:cs="Lucida Grande"/>
          <w:b/>
          <w:color w:val="000000"/>
          <w:sz w:val="20"/>
          <w:szCs w:val="20"/>
        </w:rPr>
        <w:t>Block 39 Post No. 106</w:t>
      </w:r>
    </w:p>
    <w:p w14:paraId="43364E27" w14:textId="77777777" w:rsidR="00342466" w:rsidRDefault="00342466" w:rsidP="00471C3A">
      <w:pPr>
        <w:rPr>
          <w:rFonts w:ascii="Arial" w:hAnsi="Arial"/>
          <w:sz w:val="20"/>
          <w:szCs w:val="20"/>
        </w:rPr>
      </w:pPr>
    </w:p>
    <w:p w14:paraId="1560F37B" w14:textId="77777777" w:rsidR="00342466" w:rsidRDefault="00342466" w:rsidP="00471C3A">
      <w:pPr>
        <w:rPr>
          <w:rFonts w:ascii="Arial" w:hAnsi="Arial"/>
          <w:sz w:val="20"/>
          <w:szCs w:val="20"/>
        </w:rPr>
      </w:pPr>
      <w:r w:rsidRPr="00342466">
        <w:rPr>
          <w:rFonts w:ascii="Arial" w:hAnsi="Arial"/>
          <w:sz w:val="20"/>
          <w:szCs w:val="20"/>
        </w:rPr>
        <w:t xml:space="preserve">I am a 34yr old male, 160lbs. I contracted </w:t>
      </w:r>
      <w:proofErr w:type="spellStart"/>
      <w:r w:rsidRPr="00342466">
        <w:rPr>
          <w:rFonts w:ascii="Arial" w:hAnsi="Arial"/>
          <w:sz w:val="20"/>
          <w:szCs w:val="20"/>
        </w:rPr>
        <w:t>hiv</w:t>
      </w:r>
      <w:proofErr w:type="spellEnd"/>
      <w:r w:rsidRPr="00342466">
        <w:rPr>
          <w:rFonts w:ascii="Arial" w:hAnsi="Arial"/>
          <w:sz w:val="20"/>
          <w:szCs w:val="20"/>
        </w:rPr>
        <w:t xml:space="preserve"> in December of 2009, and got diagnosed formally in January of 2010. Started treatment immediately, with 60,000 viral </w:t>
      </w:r>
      <w:proofErr w:type="gramStart"/>
      <w:r w:rsidRPr="00342466">
        <w:rPr>
          <w:rFonts w:ascii="Arial" w:hAnsi="Arial"/>
          <w:sz w:val="20"/>
          <w:szCs w:val="20"/>
        </w:rPr>
        <w:t>load</w:t>
      </w:r>
      <w:proofErr w:type="gramEnd"/>
      <w:r w:rsidRPr="00342466">
        <w:rPr>
          <w:rFonts w:ascii="Arial" w:hAnsi="Arial"/>
          <w:sz w:val="20"/>
          <w:szCs w:val="20"/>
        </w:rPr>
        <w:t xml:space="preserve">. I forget my original cd4 count. Up until a few months ago, I was on treatment pretty much the entire time I was infected. There were a couple breaks due to insurance issues, and one break last fall when I was diagnosed with type 2 diabetes. I'm told the diabetes is from the </w:t>
      </w:r>
      <w:proofErr w:type="spellStart"/>
      <w:r w:rsidRPr="00342466">
        <w:rPr>
          <w:rFonts w:ascii="Arial" w:hAnsi="Arial"/>
          <w:sz w:val="20"/>
          <w:szCs w:val="20"/>
        </w:rPr>
        <w:t>hiv</w:t>
      </w:r>
      <w:proofErr w:type="spellEnd"/>
      <w:r w:rsidRPr="00342466">
        <w:rPr>
          <w:rFonts w:ascii="Arial" w:hAnsi="Arial"/>
          <w:sz w:val="20"/>
          <w:szCs w:val="20"/>
        </w:rPr>
        <w:t xml:space="preserve"> medication. Anyway, I started on </w:t>
      </w:r>
      <w:proofErr w:type="spellStart"/>
      <w:r w:rsidRPr="00342466">
        <w:rPr>
          <w:rFonts w:ascii="Arial" w:hAnsi="Arial"/>
          <w:sz w:val="20"/>
          <w:szCs w:val="20"/>
        </w:rPr>
        <w:t>complera</w:t>
      </w:r>
      <w:proofErr w:type="spellEnd"/>
      <w:r w:rsidRPr="00342466">
        <w:rPr>
          <w:rFonts w:ascii="Arial" w:hAnsi="Arial"/>
          <w:sz w:val="20"/>
          <w:szCs w:val="20"/>
        </w:rPr>
        <w:t xml:space="preserve"> - again, I'd taken it a few years ago and like it - but I decided to stop taking it after a month or so. I stopped in April of this year. My main concerns are the obvious - </w:t>
      </w:r>
      <w:commentRangeStart w:id="15"/>
      <w:r w:rsidRPr="00342466">
        <w:rPr>
          <w:rFonts w:ascii="Arial" w:hAnsi="Arial"/>
          <w:sz w:val="20"/>
          <w:szCs w:val="20"/>
        </w:rPr>
        <w:t>what's going to happen? Mainly, will my viral shoot back up to 60,000?</w:t>
      </w:r>
      <w:commentRangeEnd w:id="15"/>
      <w:r w:rsidR="00CB7394">
        <w:rPr>
          <w:rStyle w:val="CommentReference"/>
        </w:rPr>
        <w:commentReference w:id="15"/>
      </w:r>
      <w:r w:rsidRPr="00342466">
        <w:rPr>
          <w:rFonts w:ascii="Arial" w:hAnsi="Arial"/>
          <w:sz w:val="20"/>
          <w:szCs w:val="20"/>
        </w:rPr>
        <w:t xml:space="preserve"> I was tested 2 months after stopping, and my cd4 was 589, and I had a viral load, although I wasn't told the exact number. I thought maybe I'd experience seroconversion symptoms, but I did not. It's been almost 4 months since stopping treatment now, and other than being fatigued and swollen lymph nodes, I think I'm doing alright.  </w:t>
      </w:r>
      <w:commentRangeStart w:id="16"/>
      <w:r w:rsidRPr="00342466">
        <w:rPr>
          <w:rFonts w:ascii="Arial" w:hAnsi="Arial"/>
          <w:sz w:val="20"/>
          <w:szCs w:val="20"/>
        </w:rPr>
        <w:t xml:space="preserve">How quick does cd4 drop if my viral </w:t>
      </w:r>
      <w:proofErr w:type="spellStart"/>
      <w:r w:rsidRPr="00342466">
        <w:rPr>
          <w:rFonts w:ascii="Arial" w:hAnsi="Arial"/>
          <w:sz w:val="20"/>
          <w:szCs w:val="20"/>
        </w:rPr>
        <w:t>loadis</w:t>
      </w:r>
      <w:proofErr w:type="spellEnd"/>
      <w:r w:rsidRPr="00342466">
        <w:rPr>
          <w:rFonts w:ascii="Arial" w:hAnsi="Arial"/>
          <w:sz w:val="20"/>
          <w:szCs w:val="20"/>
        </w:rPr>
        <w:t xml:space="preserve"> around 60,000?  </w:t>
      </w:r>
      <w:commentRangeEnd w:id="16"/>
      <w:r w:rsidR="00CB7394">
        <w:rPr>
          <w:rStyle w:val="CommentReference"/>
        </w:rPr>
        <w:commentReference w:id="16"/>
      </w:r>
      <w:r w:rsidRPr="00342466">
        <w:rPr>
          <w:rFonts w:ascii="Arial" w:hAnsi="Arial"/>
          <w:sz w:val="20"/>
          <w:szCs w:val="20"/>
        </w:rPr>
        <w:t xml:space="preserve">In the past when I was off meds for a month or two, I'd get bad cold sores on my nose, canker sores in my mouth, and bad athletes foot. But none of that is happening this time. </w:t>
      </w:r>
      <w:commentRangeStart w:id="17"/>
      <w:r w:rsidRPr="00342466">
        <w:rPr>
          <w:rFonts w:ascii="Arial" w:hAnsi="Arial"/>
          <w:sz w:val="20"/>
          <w:szCs w:val="20"/>
        </w:rPr>
        <w:t>At what cd4 level do herpes outbreaks and athletes foot happen more frequently? Why did I stop treatment?</w:t>
      </w:r>
      <w:commentRangeEnd w:id="17"/>
      <w:r w:rsidR="009D09A4">
        <w:rPr>
          <w:rStyle w:val="CommentReference"/>
        </w:rPr>
        <w:commentReference w:id="17"/>
      </w:r>
      <w:r w:rsidRPr="00342466">
        <w:rPr>
          <w:rFonts w:ascii="Arial" w:hAnsi="Arial"/>
          <w:sz w:val="20"/>
          <w:szCs w:val="20"/>
        </w:rPr>
        <w:t xml:space="preserve"> </w:t>
      </w:r>
      <w:commentRangeStart w:id="18"/>
      <w:r w:rsidRPr="00342466">
        <w:rPr>
          <w:rFonts w:ascii="Arial" w:hAnsi="Arial"/>
          <w:sz w:val="20"/>
          <w:szCs w:val="20"/>
        </w:rPr>
        <w:t xml:space="preserve">I'm depressed, to be honest. I felt like taking a break from it all. With insulin shots and pills and tests and appointments, </w:t>
      </w:r>
      <w:proofErr w:type="spellStart"/>
      <w:r w:rsidRPr="00342466">
        <w:rPr>
          <w:rFonts w:ascii="Arial" w:hAnsi="Arial"/>
          <w:sz w:val="20"/>
          <w:szCs w:val="20"/>
        </w:rPr>
        <w:t>etc</w:t>
      </w:r>
      <w:proofErr w:type="spellEnd"/>
      <w:r w:rsidRPr="00342466">
        <w:rPr>
          <w:rFonts w:ascii="Arial" w:hAnsi="Arial"/>
          <w:sz w:val="20"/>
          <w:szCs w:val="20"/>
        </w:rPr>
        <w:t>, it just became so much and I felt like I was going to break. I just wanted to collapse</w:t>
      </w:r>
      <w:commentRangeEnd w:id="18"/>
      <w:r w:rsidR="00AE2D61">
        <w:rPr>
          <w:rStyle w:val="CommentReference"/>
        </w:rPr>
        <w:commentReference w:id="18"/>
      </w:r>
      <w:r w:rsidRPr="00342466">
        <w:rPr>
          <w:rFonts w:ascii="Arial" w:hAnsi="Arial"/>
          <w:sz w:val="20"/>
          <w:szCs w:val="20"/>
        </w:rPr>
        <w:t xml:space="preserve">. Basic questions I have are 1. </w:t>
      </w:r>
      <w:commentRangeStart w:id="19"/>
      <w:r w:rsidRPr="00342466">
        <w:rPr>
          <w:rFonts w:ascii="Arial" w:hAnsi="Arial"/>
          <w:sz w:val="20"/>
          <w:szCs w:val="20"/>
        </w:rPr>
        <w:t>Is my fatigue caused by viral load? I feel like my body is spending energy fighting the virus. 2. What cd4 level do fungal infections and herpes outbreaks happen more frequently?  3. Will my viral load increase, and then decrease to its set point like a newly diagnosed HIV patient, or will it just go up and up (that is my main concern)?</w:t>
      </w:r>
      <w:commentRangeEnd w:id="19"/>
      <w:r w:rsidR="00AE2D61">
        <w:rPr>
          <w:rStyle w:val="CommentReference"/>
        </w:rPr>
        <w:commentReference w:id="19"/>
      </w:r>
    </w:p>
    <w:p w14:paraId="4F6652AA" w14:textId="77777777" w:rsidR="00786BAE" w:rsidRDefault="00786BAE" w:rsidP="00471C3A">
      <w:pPr>
        <w:rPr>
          <w:rFonts w:ascii="Arial" w:hAnsi="Arial"/>
          <w:sz w:val="20"/>
          <w:szCs w:val="20"/>
        </w:rPr>
      </w:pPr>
    </w:p>
    <w:p w14:paraId="25A965A2" w14:textId="77777777" w:rsidR="00786BAE" w:rsidRDefault="00786BAE" w:rsidP="00471C3A">
      <w:pPr>
        <w:rPr>
          <w:rFonts w:ascii="Arial" w:hAnsi="Arial"/>
          <w:sz w:val="20"/>
          <w:szCs w:val="20"/>
        </w:rPr>
      </w:pPr>
    </w:p>
    <w:p w14:paraId="73F01343" w14:textId="4C4F239C" w:rsidR="00786BAE" w:rsidRDefault="00786BAE" w:rsidP="00786BAE">
      <w:pPr>
        <w:rPr>
          <w:rFonts w:ascii="Arial" w:hAnsi="Arial" w:cs="Lucida Grande"/>
          <w:b/>
          <w:color w:val="000000"/>
          <w:sz w:val="20"/>
          <w:szCs w:val="20"/>
        </w:rPr>
      </w:pPr>
      <w:r>
        <w:rPr>
          <w:rFonts w:ascii="Arial" w:hAnsi="Arial" w:cs="Lucida Grande"/>
          <w:b/>
          <w:color w:val="000000"/>
          <w:sz w:val="20"/>
          <w:szCs w:val="20"/>
        </w:rPr>
        <w:t>Block 39 Post No. 107</w:t>
      </w:r>
    </w:p>
    <w:p w14:paraId="6EACBD89" w14:textId="77777777" w:rsidR="00786BAE" w:rsidRDefault="00786BAE" w:rsidP="00471C3A">
      <w:pPr>
        <w:rPr>
          <w:rFonts w:ascii="Arial" w:hAnsi="Arial"/>
          <w:sz w:val="20"/>
          <w:szCs w:val="20"/>
        </w:rPr>
      </w:pPr>
    </w:p>
    <w:p w14:paraId="237E1A9A" w14:textId="68CC4D0A" w:rsidR="00786BAE" w:rsidRDefault="00786BAE" w:rsidP="00471C3A">
      <w:pPr>
        <w:rPr>
          <w:rFonts w:ascii="Arial" w:hAnsi="Arial"/>
          <w:sz w:val="20"/>
          <w:szCs w:val="20"/>
        </w:rPr>
      </w:pPr>
      <w:commentRangeStart w:id="20"/>
      <w:r w:rsidRPr="00786BAE">
        <w:rPr>
          <w:rFonts w:ascii="Arial" w:hAnsi="Arial"/>
          <w:sz w:val="20"/>
          <w:szCs w:val="20"/>
        </w:rPr>
        <w:t xml:space="preserve">Hey. Straight to the point. Your viral load will continue to climb up, everyday. When you stop taking your meds, it gives the HIV in your body a chance to multiply and it wont ever stop multiplying when you are off of your meds. It multiplies in your blood, in your organs and in your brain. They </w:t>
      </w:r>
      <w:proofErr w:type="gramStart"/>
      <w:r w:rsidRPr="00786BAE">
        <w:rPr>
          <w:rFonts w:ascii="Arial" w:hAnsi="Arial"/>
          <w:sz w:val="20"/>
          <w:szCs w:val="20"/>
        </w:rPr>
        <w:t>cant</w:t>
      </w:r>
      <w:proofErr w:type="gramEnd"/>
      <w:r w:rsidRPr="00786BAE">
        <w:rPr>
          <w:rFonts w:ascii="Arial" w:hAnsi="Arial"/>
          <w:sz w:val="20"/>
          <w:szCs w:val="20"/>
        </w:rPr>
        <w:t xml:space="preserve"> measure the amount of HIV in your organs because it hides there. But your viral </w:t>
      </w:r>
      <w:r w:rsidRPr="00786BAE">
        <w:rPr>
          <w:rFonts w:ascii="Arial" w:hAnsi="Arial"/>
          <w:sz w:val="20"/>
          <w:szCs w:val="20"/>
        </w:rPr>
        <w:lastRenderedPageBreak/>
        <w:t xml:space="preserve">load is continuing to go up all the time. Being off of your meds I recommend that you go for a blood draw once a month to keep a close eye on your CD4 and your VL. Anytime a CD4 count starts dropping below 200 you open yourself up to opportunistic infections. </w:t>
      </w:r>
      <w:proofErr w:type="spellStart"/>
      <w:r w:rsidRPr="00786BAE">
        <w:rPr>
          <w:rFonts w:ascii="Arial" w:hAnsi="Arial"/>
          <w:sz w:val="20"/>
          <w:szCs w:val="20"/>
        </w:rPr>
        <w:t>Im</w:t>
      </w:r>
      <w:proofErr w:type="spellEnd"/>
      <w:r w:rsidRPr="00786BAE">
        <w:rPr>
          <w:rFonts w:ascii="Arial" w:hAnsi="Arial"/>
          <w:sz w:val="20"/>
          <w:szCs w:val="20"/>
        </w:rPr>
        <w:t xml:space="preserve"> sure you have read about that. As far as the </w:t>
      </w:r>
      <w:proofErr w:type="gramStart"/>
      <w:r w:rsidRPr="00786BAE">
        <w:rPr>
          <w:rFonts w:ascii="Arial" w:hAnsi="Arial"/>
          <w:sz w:val="20"/>
          <w:szCs w:val="20"/>
        </w:rPr>
        <w:t>athletes</w:t>
      </w:r>
      <w:proofErr w:type="gramEnd"/>
      <w:r w:rsidRPr="00786BAE">
        <w:rPr>
          <w:rFonts w:ascii="Arial" w:hAnsi="Arial"/>
          <w:sz w:val="20"/>
          <w:szCs w:val="20"/>
        </w:rPr>
        <w:t xml:space="preserve"> food and the other medical illnesses you asked about, every body is different. What happens to you when your CD4 count drops is NOT going to be the same for the next person. There is no medical way to tell what your body will do once your CD4 count gets to and below 200. Your best bet is to go back on your HIV meds once your CD4 count is below 400, if you are trying to take a break. But your viral load will NEVER decrease, NEVER, while being off of the HIV meds. It might level detected from a blood draw might fluctuate but that is only because HIV can be a little difficult to measure at times but it will not EVER decrease on its own. So just be aware that when you are off your HIV meds, your viral load is constantly increasing. Make sure to use protection with sex to protect not only your partner but to protect yourself from contracting anything else such as Hepatitis C, HPV, or a different strain of HIV. Good </w:t>
      </w:r>
      <w:proofErr w:type="spellStart"/>
      <w:r w:rsidRPr="00786BAE">
        <w:rPr>
          <w:rFonts w:ascii="Arial" w:hAnsi="Arial"/>
          <w:sz w:val="20"/>
          <w:szCs w:val="20"/>
        </w:rPr>
        <w:t>lucl</w:t>
      </w:r>
      <w:proofErr w:type="spellEnd"/>
      <w:r w:rsidRPr="00786BAE">
        <w:rPr>
          <w:rFonts w:ascii="Arial" w:hAnsi="Arial"/>
          <w:sz w:val="20"/>
          <w:szCs w:val="20"/>
        </w:rPr>
        <w:t xml:space="preserve"> and make sure you get your blood drawn once a month while you are off of your meds. If your doctor tells you that its not needed and you can go a little longer, stand your ground and insist that you have it drawn once a month to closely monitor your situation</w:t>
      </w:r>
      <w:commentRangeEnd w:id="20"/>
      <w:r w:rsidR="00C95505">
        <w:rPr>
          <w:rStyle w:val="CommentReference"/>
        </w:rPr>
        <w:commentReference w:id="20"/>
      </w:r>
      <w:r w:rsidRPr="00786BAE">
        <w:rPr>
          <w:rFonts w:ascii="Arial" w:hAnsi="Arial"/>
          <w:sz w:val="20"/>
          <w:szCs w:val="20"/>
        </w:rPr>
        <w:t xml:space="preserve">. </w:t>
      </w:r>
      <w:commentRangeStart w:id="21"/>
      <w:r w:rsidRPr="00786BAE">
        <w:rPr>
          <w:rFonts w:ascii="Arial" w:hAnsi="Arial"/>
          <w:sz w:val="20"/>
          <w:szCs w:val="20"/>
        </w:rPr>
        <w:t>Good luck and I hope this helped</w:t>
      </w:r>
      <w:commentRangeEnd w:id="21"/>
      <w:r w:rsidR="00C95505">
        <w:rPr>
          <w:rStyle w:val="CommentReference"/>
        </w:rPr>
        <w:commentReference w:id="21"/>
      </w:r>
      <w:r w:rsidRPr="00786BAE">
        <w:rPr>
          <w:rFonts w:ascii="Arial" w:hAnsi="Arial"/>
          <w:sz w:val="20"/>
          <w:szCs w:val="20"/>
        </w:rPr>
        <w:t xml:space="preserve">. </w:t>
      </w:r>
      <w:commentRangeStart w:id="22"/>
      <w:r w:rsidRPr="00786BAE">
        <w:rPr>
          <w:rFonts w:ascii="Arial" w:hAnsi="Arial"/>
          <w:sz w:val="20"/>
          <w:szCs w:val="20"/>
        </w:rPr>
        <w:t xml:space="preserve">Oh, a website that I found that is very informative is "The body". It is a HIV website. It has all the latest world news about HIV. Drugs, </w:t>
      </w:r>
      <w:proofErr w:type="gramStart"/>
      <w:r w:rsidRPr="00786BAE">
        <w:rPr>
          <w:rFonts w:ascii="Arial" w:hAnsi="Arial"/>
          <w:sz w:val="20"/>
          <w:szCs w:val="20"/>
        </w:rPr>
        <w:t>studies ,side</w:t>
      </w:r>
      <w:proofErr w:type="gramEnd"/>
      <w:r w:rsidRPr="00786BAE">
        <w:rPr>
          <w:rFonts w:ascii="Arial" w:hAnsi="Arial"/>
          <w:sz w:val="20"/>
          <w:szCs w:val="20"/>
        </w:rPr>
        <w:t xml:space="preserve"> effects. You name it, you think of it, you will find your answer there. There is a search box that you can type in your question and I guarantee you will find numerous answers to your question</w:t>
      </w:r>
      <w:commentRangeEnd w:id="22"/>
      <w:r w:rsidR="00C95505">
        <w:rPr>
          <w:rStyle w:val="CommentReference"/>
        </w:rPr>
        <w:commentReference w:id="22"/>
      </w:r>
      <w:r w:rsidRPr="00786BAE">
        <w:rPr>
          <w:rFonts w:ascii="Arial" w:hAnsi="Arial"/>
          <w:sz w:val="20"/>
          <w:szCs w:val="20"/>
        </w:rPr>
        <w:t>.</w:t>
      </w:r>
    </w:p>
    <w:p w14:paraId="29446411" w14:textId="77777777" w:rsidR="00636847" w:rsidRDefault="00636847" w:rsidP="00471C3A">
      <w:pPr>
        <w:rPr>
          <w:rFonts w:ascii="Arial" w:hAnsi="Arial"/>
          <w:sz w:val="20"/>
          <w:szCs w:val="20"/>
        </w:rPr>
      </w:pPr>
    </w:p>
    <w:p w14:paraId="655CEF3A" w14:textId="734F7CE4" w:rsidR="00636847" w:rsidRDefault="00636847" w:rsidP="00636847">
      <w:pPr>
        <w:rPr>
          <w:rFonts w:ascii="Arial" w:hAnsi="Arial" w:cs="Lucida Grande"/>
          <w:b/>
          <w:color w:val="000000"/>
          <w:sz w:val="20"/>
          <w:szCs w:val="20"/>
        </w:rPr>
      </w:pPr>
      <w:r>
        <w:rPr>
          <w:rFonts w:ascii="Arial" w:hAnsi="Arial" w:cs="Lucida Grande"/>
          <w:b/>
          <w:color w:val="000000"/>
          <w:sz w:val="20"/>
          <w:szCs w:val="20"/>
        </w:rPr>
        <w:t>Block 51 Post No. 128</w:t>
      </w:r>
    </w:p>
    <w:p w14:paraId="3FBF97B3" w14:textId="77777777" w:rsidR="00636847" w:rsidRDefault="00636847" w:rsidP="00471C3A">
      <w:pPr>
        <w:rPr>
          <w:rFonts w:ascii="Arial" w:hAnsi="Arial"/>
          <w:sz w:val="20"/>
          <w:szCs w:val="20"/>
        </w:rPr>
      </w:pPr>
    </w:p>
    <w:p w14:paraId="32F1910F" w14:textId="77777777" w:rsidR="00636847" w:rsidRDefault="00636847" w:rsidP="00471C3A">
      <w:pPr>
        <w:rPr>
          <w:rFonts w:ascii="Arial" w:hAnsi="Arial"/>
          <w:sz w:val="20"/>
          <w:szCs w:val="20"/>
        </w:rPr>
      </w:pPr>
      <w:r w:rsidRPr="00636847">
        <w:rPr>
          <w:rFonts w:ascii="Arial" w:hAnsi="Arial"/>
          <w:sz w:val="20"/>
          <w:szCs w:val="20"/>
        </w:rPr>
        <w:t xml:space="preserve">So I recently just tested positive last week and today had the results of my blood work. Found out I have a viral load of 37000 and cd4 count of 288 with no symptoms. My doctor said these numbers were not too bad but I was just wondering </w:t>
      </w:r>
      <w:commentRangeStart w:id="23"/>
      <w:r w:rsidRPr="00636847">
        <w:rPr>
          <w:rFonts w:ascii="Arial" w:hAnsi="Arial"/>
          <w:sz w:val="20"/>
          <w:szCs w:val="20"/>
        </w:rPr>
        <w:t>how long would the virus be in my system with numbers like this?</w:t>
      </w:r>
      <w:commentRangeEnd w:id="23"/>
    </w:p>
    <w:p w14:paraId="3391BB99" w14:textId="77777777" w:rsidR="00636847" w:rsidRDefault="00636847" w:rsidP="00471C3A">
      <w:pPr>
        <w:rPr>
          <w:rFonts w:ascii="Arial" w:hAnsi="Arial"/>
          <w:sz w:val="20"/>
          <w:szCs w:val="20"/>
        </w:rPr>
      </w:pPr>
    </w:p>
    <w:p w14:paraId="4E16B40E" w14:textId="2D81B14D" w:rsidR="00636847" w:rsidRPr="00636847" w:rsidRDefault="00636847" w:rsidP="00471C3A">
      <w:pPr>
        <w:rPr>
          <w:rFonts w:ascii="Arial" w:hAnsi="Arial" w:cs="Lucida Grande"/>
          <w:b/>
          <w:color w:val="000000"/>
          <w:sz w:val="20"/>
          <w:szCs w:val="20"/>
        </w:rPr>
      </w:pPr>
      <w:r>
        <w:rPr>
          <w:rFonts w:ascii="Arial" w:hAnsi="Arial" w:cs="Lucida Grande"/>
          <w:b/>
          <w:color w:val="000000"/>
          <w:sz w:val="20"/>
          <w:szCs w:val="20"/>
        </w:rPr>
        <w:t>Block 51 Post No. 129</w:t>
      </w:r>
    </w:p>
    <w:p w14:paraId="58065CFE" w14:textId="77777777" w:rsidR="00636847" w:rsidRDefault="00636847" w:rsidP="00471C3A">
      <w:pPr>
        <w:rPr>
          <w:rFonts w:ascii="Arial" w:hAnsi="Arial"/>
          <w:sz w:val="20"/>
          <w:szCs w:val="20"/>
        </w:rPr>
      </w:pPr>
    </w:p>
    <w:p w14:paraId="4F3311BD" w14:textId="77777777" w:rsidR="00636847" w:rsidRDefault="00636847" w:rsidP="00471C3A">
      <w:pPr>
        <w:rPr>
          <w:rFonts w:ascii="Arial" w:hAnsi="Arial"/>
          <w:sz w:val="20"/>
          <w:szCs w:val="20"/>
        </w:rPr>
      </w:pPr>
      <w:commentRangeStart w:id="24"/>
      <w:r w:rsidRPr="00636847">
        <w:rPr>
          <w:rFonts w:ascii="Arial" w:hAnsi="Arial"/>
          <w:sz w:val="20"/>
          <w:szCs w:val="20"/>
        </w:rPr>
        <w:t>You really can't tell how long you've been infected just from numbers. If I had to guess, I would say between 3-6 years, but I could be completely wrong. Just begin your treatment and you'll live a long, healthy life.</w:t>
      </w:r>
      <w:r>
        <w:rPr>
          <w:rStyle w:val="CommentReference"/>
        </w:rPr>
        <w:commentReference w:id="23"/>
      </w:r>
      <w:commentRangeEnd w:id="24"/>
    </w:p>
    <w:p w14:paraId="2A617139" w14:textId="77777777" w:rsidR="00636847" w:rsidRDefault="00636847" w:rsidP="00471C3A">
      <w:pPr>
        <w:rPr>
          <w:rFonts w:ascii="Arial" w:hAnsi="Arial"/>
          <w:sz w:val="20"/>
          <w:szCs w:val="20"/>
        </w:rPr>
      </w:pPr>
    </w:p>
    <w:p w14:paraId="7B40CA19" w14:textId="77777777" w:rsidR="00636847" w:rsidRPr="00636847" w:rsidRDefault="00636847" w:rsidP="00636847">
      <w:pPr>
        <w:rPr>
          <w:rFonts w:ascii="Arial" w:hAnsi="Arial" w:cs="Lucida Grande"/>
          <w:b/>
          <w:color w:val="000000"/>
          <w:sz w:val="20"/>
          <w:szCs w:val="20"/>
        </w:rPr>
      </w:pPr>
      <w:r>
        <w:rPr>
          <w:rFonts w:ascii="Arial" w:hAnsi="Arial" w:cs="Lucida Grande"/>
          <w:b/>
          <w:color w:val="000000"/>
          <w:sz w:val="20"/>
          <w:szCs w:val="20"/>
        </w:rPr>
        <w:t>Block 51 Post No. 129</w:t>
      </w:r>
    </w:p>
    <w:p w14:paraId="7F962B65" w14:textId="77777777" w:rsidR="00636847" w:rsidRDefault="00636847" w:rsidP="00471C3A">
      <w:pPr>
        <w:rPr>
          <w:rFonts w:ascii="Arial" w:hAnsi="Arial"/>
          <w:sz w:val="20"/>
          <w:szCs w:val="20"/>
        </w:rPr>
      </w:pPr>
    </w:p>
    <w:p w14:paraId="005BB439" w14:textId="77777777" w:rsidR="00636847" w:rsidRDefault="00636847" w:rsidP="00471C3A">
      <w:pPr>
        <w:rPr>
          <w:rFonts w:ascii="Arial" w:hAnsi="Arial"/>
          <w:sz w:val="20"/>
          <w:szCs w:val="20"/>
        </w:rPr>
      </w:pPr>
      <w:r w:rsidRPr="00636847">
        <w:rPr>
          <w:rFonts w:ascii="Arial" w:hAnsi="Arial"/>
          <w:sz w:val="20"/>
          <w:szCs w:val="20"/>
        </w:rPr>
        <w:t xml:space="preserve">Hi, </w:t>
      </w:r>
      <w:commentRangeStart w:id="25"/>
      <w:r w:rsidRPr="00636847">
        <w:rPr>
          <w:rFonts w:ascii="Arial" w:hAnsi="Arial"/>
          <w:sz w:val="20"/>
          <w:szCs w:val="20"/>
        </w:rPr>
        <w:t xml:space="preserve">could someone please explain where the HIV reservoirs are and is there any possibility that the appendix might play a role as one of </w:t>
      </w:r>
      <w:proofErr w:type="gramStart"/>
      <w:r w:rsidRPr="00636847">
        <w:rPr>
          <w:rFonts w:ascii="Arial" w:hAnsi="Arial"/>
          <w:sz w:val="20"/>
          <w:szCs w:val="20"/>
        </w:rPr>
        <w:t>them....?</w:t>
      </w:r>
      <w:proofErr w:type="gramEnd"/>
      <w:r>
        <w:rPr>
          <w:rStyle w:val="CommentReference"/>
        </w:rPr>
        <w:commentReference w:id="24"/>
      </w:r>
      <w:commentRangeEnd w:id="25"/>
    </w:p>
    <w:p w14:paraId="5EECAD61" w14:textId="77777777" w:rsidR="00636847" w:rsidRDefault="00636847" w:rsidP="00471C3A">
      <w:pPr>
        <w:rPr>
          <w:rFonts w:ascii="Arial" w:hAnsi="Arial"/>
          <w:sz w:val="20"/>
          <w:szCs w:val="20"/>
        </w:rPr>
      </w:pPr>
    </w:p>
    <w:p w14:paraId="38C4424C" w14:textId="472C08D2" w:rsidR="00636847" w:rsidRDefault="00636847" w:rsidP="00636847">
      <w:pPr>
        <w:rPr>
          <w:rFonts w:ascii="Arial" w:hAnsi="Arial" w:cs="Lucida Grande"/>
          <w:b/>
          <w:color w:val="000000"/>
          <w:sz w:val="20"/>
          <w:szCs w:val="20"/>
        </w:rPr>
      </w:pPr>
      <w:r>
        <w:rPr>
          <w:rFonts w:ascii="Arial" w:hAnsi="Arial" w:cs="Lucida Grande"/>
          <w:b/>
          <w:color w:val="000000"/>
          <w:sz w:val="20"/>
          <w:szCs w:val="20"/>
        </w:rPr>
        <w:t>Block 51 Post No. 130</w:t>
      </w:r>
    </w:p>
    <w:p w14:paraId="4002D181" w14:textId="77777777" w:rsidR="00636847" w:rsidRPr="00636847" w:rsidRDefault="00636847" w:rsidP="00636847">
      <w:pPr>
        <w:rPr>
          <w:rFonts w:ascii="Arial" w:hAnsi="Arial" w:cs="Lucida Grande"/>
          <w:color w:val="000000"/>
          <w:sz w:val="20"/>
          <w:szCs w:val="20"/>
        </w:rPr>
      </w:pPr>
    </w:p>
    <w:p w14:paraId="7F5B3AA6" w14:textId="598E33EB" w:rsidR="00636847" w:rsidRPr="00636847" w:rsidRDefault="00636847" w:rsidP="00636847">
      <w:pPr>
        <w:rPr>
          <w:rFonts w:ascii="Arial" w:hAnsi="Arial" w:cs="Lucida Grande"/>
          <w:color w:val="000000"/>
          <w:sz w:val="20"/>
          <w:szCs w:val="20"/>
        </w:rPr>
      </w:pPr>
      <w:r w:rsidRPr="00636847">
        <w:rPr>
          <w:rFonts w:ascii="Arial" w:hAnsi="Arial" w:cs="Lucida Grande"/>
          <w:color w:val="000000"/>
          <w:sz w:val="20"/>
          <w:szCs w:val="20"/>
        </w:rPr>
        <w:t>Do you mean CD4 cells? I am confused by what you are asking.</w:t>
      </w:r>
    </w:p>
    <w:p w14:paraId="342B785B" w14:textId="591D9512" w:rsidR="00636847" w:rsidRDefault="00636847" w:rsidP="00471C3A">
      <w:pPr>
        <w:rPr>
          <w:rFonts w:ascii="Arial" w:hAnsi="Arial"/>
          <w:sz w:val="20"/>
          <w:szCs w:val="20"/>
        </w:rPr>
      </w:pPr>
      <w:r>
        <w:rPr>
          <w:rStyle w:val="CommentReference"/>
        </w:rPr>
        <w:commentReference w:id="25"/>
      </w:r>
    </w:p>
    <w:p w14:paraId="5C1A084C" w14:textId="254B09D1" w:rsidR="006A7696" w:rsidRDefault="006A7696" w:rsidP="006A7696">
      <w:pPr>
        <w:rPr>
          <w:rFonts w:ascii="Arial" w:hAnsi="Arial" w:cs="Lucida Grande"/>
          <w:b/>
          <w:color w:val="000000"/>
          <w:sz w:val="20"/>
          <w:szCs w:val="20"/>
        </w:rPr>
      </w:pPr>
      <w:r>
        <w:rPr>
          <w:rFonts w:ascii="Arial" w:hAnsi="Arial" w:cs="Lucida Grande"/>
          <w:b/>
          <w:color w:val="000000"/>
          <w:sz w:val="20"/>
          <w:szCs w:val="20"/>
        </w:rPr>
        <w:t>Block 59 Post No. 152</w:t>
      </w:r>
    </w:p>
    <w:p w14:paraId="66300AC5" w14:textId="77777777" w:rsidR="006A7696" w:rsidRDefault="006A7696" w:rsidP="00471C3A">
      <w:pPr>
        <w:rPr>
          <w:rFonts w:ascii="Arial" w:hAnsi="Arial"/>
          <w:sz w:val="20"/>
          <w:szCs w:val="20"/>
        </w:rPr>
      </w:pPr>
    </w:p>
    <w:p w14:paraId="383562D1" w14:textId="4F398CDB" w:rsidR="006A7696" w:rsidRDefault="006A7696" w:rsidP="00471C3A">
      <w:pPr>
        <w:rPr>
          <w:rFonts w:ascii="Arial" w:hAnsi="Arial"/>
          <w:sz w:val="20"/>
          <w:szCs w:val="20"/>
        </w:rPr>
      </w:pPr>
      <w:r w:rsidRPr="006A7696">
        <w:rPr>
          <w:rFonts w:ascii="Arial" w:hAnsi="Arial"/>
          <w:sz w:val="20"/>
          <w:szCs w:val="20"/>
        </w:rPr>
        <w:t>I have been diagnosed with HIV/AIDS 8 years ago after experiencing soaking sweat nights. I have been taking medication (</w:t>
      </w:r>
      <w:proofErr w:type="spellStart"/>
      <w:r w:rsidRPr="006A7696">
        <w:rPr>
          <w:rFonts w:ascii="Arial" w:hAnsi="Arial"/>
          <w:sz w:val="20"/>
          <w:szCs w:val="20"/>
        </w:rPr>
        <w:t>Truvada</w:t>
      </w:r>
      <w:proofErr w:type="spellEnd"/>
      <w:r w:rsidRPr="006A7696">
        <w:rPr>
          <w:rFonts w:ascii="Arial" w:hAnsi="Arial"/>
          <w:sz w:val="20"/>
          <w:szCs w:val="20"/>
        </w:rPr>
        <w:t xml:space="preserve"> and </w:t>
      </w:r>
      <w:proofErr w:type="spellStart"/>
      <w:r w:rsidRPr="006A7696">
        <w:rPr>
          <w:rFonts w:ascii="Arial" w:hAnsi="Arial"/>
          <w:sz w:val="20"/>
          <w:szCs w:val="20"/>
        </w:rPr>
        <w:t>Raltegravir</w:t>
      </w:r>
      <w:proofErr w:type="spellEnd"/>
      <w:r w:rsidRPr="006A7696">
        <w:rPr>
          <w:rFonts w:ascii="Arial" w:hAnsi="Arial"/>
          <w:sz w:val="20"/>
          <w:szCs w:val="20"/>
        </w:rPr>
        <w:t xml:space="preserve">) regularly since then. </w:t>
      </w:r>
      <w:proofErr w:type="spellStart"/>
      <w:r w:rsidRPr="006A7696">
        <w:rPr>
          <w:rFonts w:ascii="Arial" w:hAnsi="Arial"/>
          <w:sz w:val="20"/>
          <w:szCs w:val="20"/>
        </w:rPr>
        <w:t>Everythng</w:t>
      </w:r>
      <w:proofErr w:type="spellEnd"/>
      <w:r w:rsidRPr="006A7696">
        <w:rPr>
          <w:rFonts w:ascii="Arial" w:hAnsi="Arial"/>
          <w:sz w:val="20"/>
          <w:szCs w:val="20"/>
        </w:rPr>
        <w:t xml:space="preserve"> is fine so far. However, this week I came down with a terrible itch at the roof of my mouth which slowing descended down my throat and then to my upper respiratory tract. </w:t>
      </w:r>
      <w:proofErr w:type="spellStart"/>
      <w:r w:rsidRPr="006A7696">
        <w:rPr>
          <w:rFonts w:ascii="Arial" w:hAnsi="Arial"/>
          <w:sz w:val="20"/>
          <w:szCs w:val="20"/>
        </w:rPr>
        <w:t>Fealt</w:t>
      </w:r>
      <w:proofErr w:type="spellEnd"/>
      <w:r w:rsidRPr="006A7696">
        <w:rPr>
          <w:rFonts w:ascii="Arial" w:hAnsi="Arial"/>
          <w:sz w:val="20"/>
          <w:szCs w:val="20"/>
        </w:rPr>
        <w:t xml:space="preserve"> very nauseous and had bad headaches without any fever. I think I have just came out of it and am feeling much better after three days and a lot of rest and liquids. I do experience a light nose discharge (clear liquid not mucus) that seems to be slowly wearing off. No loss of weight However, I experience sweating twice in this week </w:t>
      </w:r>
      <w:proofErr w:type="spellStart"/>
      <w:r w:rsidRPr="006A7696">
        <w:rPr>
          <w:rFonts w:ascii="Arial" w:hAnsi="Arial"/>
          <w:sz w:val="20"/>
          <w:szCs w:val="20"/>
        </w:rPr>
        <w:t>week</w:t>
      </w:r>
      <w:proofErr w:type="spellEnd"/>
      <w:r w:rsidRPr="006A7696">
        <w:rPr>
          <w:rFonts w:ascii="Arial" w:hAnsi="Arial"/>
          <w:sz w:val="20"/>
          <w:szCs w:val="20"/>
        </w:rPr>
        <w:t xml:space="preserve"> since (not consecutive </w:t>
      </w:r>
      <w:proofErr w:type="spellStart"/>
      <w:r w:rsidRPr="006A7696">
        <w:rPr>
          <w:rFonts w:ascii="Arial" w:hAnsi="Arial"/>
          <w:sz w:val="20"/>
          <w:szCs w:val="20"/>
        </w:rPr>
        <w:t>nites</w:t>
      </w:r>
      <w:proofErr w:type="spellEnd"/>
      <w:r w:rsidRPr="006A7696">
        <w:rPr>
          <w:rFonts w:ascii="Arial" w:hAnsi="Arial"/>
          <w:sz w:val="20"/>
          <w:szCs w:val="20"/>
        </w:rPr>
        <w:t xml:space="preserve">) and no fever. The sweating is not heavy but as I had it once before I am wondering what this means I am Diabetic Type 2 (the one that does not require insulin injections). When I discovered by condition, my CD count was below 20. Since then, it has steadily increased and never regressed. My </w:t>
      </w:r>
      <w:proofErr w:type="gramStart"/>
      <w:r w:rsidRPr="006A7696">
        <w:rPr>
          <w:rFonts w:ascii="Arial" w:hAnsi="Arial"/>
          <w:sz w:val="20"/>
          <w:szCs w:val="20"/>
        </w:rPr>
        <w:t>last  CD</w:t>
      </w:r>
      <w:proofErr w:type="gramEnd"/>
      <w:r w:rsidRPr="006A7696">
        <w:rPr>
          <w:rFonts w:ascii="Arial" w:hAnsi="Arial"/>
          <w:sz w:val="20"/>
          <w:szCs w:val="20"/>
        </w:rPr>
        <w:t xml:space="preserve"> count was 400+ (May </w:t>
      </w:r>
      <w:r w:rsidRPr="006A7696">
        <w:rPr>
          <w:rFonts w:ascii="Arial" w:hAnsi="Arial"/>
          <w:sz w:val="20"/>
          <w:szCs w:val="20"/>
        </w:rPr>
        <w:lastRenderedPageBreak/>
        <w:t xml:space="preserve">2014) and viral load was undetectable. I have a positive personality and have never experienced anxiety or depression of any sort. I am a cheerful person for the most part. </w:t>
      </w:r>
      <w:commentRangeStart w:id="26"/>
      <w:r w:rsidRPr="006A7696">
        <w:rPr>
          <w:rFonts w:ascii="Arial" w:hAnsi="Arial"/>
          <w:sz w:val="20"/>
          <w:szCs w:val="20"/>
        </w:rPr>
        <w:t>Your insights would be very helpful please.</w:t>
      </w:r>
      <w:commentRangeEnd w:id="26"/>
      <w:r>
        <w:rPr>
          <w:rStyle w:val="CommentReference"/>
        </w:rPr>
        <w:commentReference w:id="26"/>
      </w:r>
    </w:p>
    <w:p w14:paraId="6CAC13A7" w14:textId="77777777" w:rsidR="006A7696" w:rsidRDefault="006A7696" w:rsidP="00471C3A">
      <w:pPr>
        <w:rPr>
          <w:rFonts w:ascii="Arial" w:hAnsi="Arial"/>
          <w:sz w:val="20"/>
          <w:szCs w:val="20"/>
        </w:rPr>
      </w:pPr>
    </w:p>
    <w:p w14:paraId="38377A95" w14:textId="4BEC79EC" w:rsidR="006A7696" w:rsidRDefault="006A7696" w:rsidP="006A7696">
      <w:pPr>
        <w:rPr>
          <w:rFonts w:ascii="Arial" w:hAnsi="Arial" w:cs="Lucida Grande"/>
          <w:b/>
          <w:color w:val="000000"/>
          <w:sz w:val="20"/>
          <w:szCs w:val="20"/>
        </w:rPr>
      </w:pPr>
      <w:r>
        <w:rPr>
          <w:rFonts w:ascii="Arial" w:hAnsi="Arial" w:cs="Lucida Grande"/>
          <w:b/>
          <w:color w:val="000000"/>
          <w:sz w:val="20"/>
          <w:szCs w:val="20"/>
        </w:rPr>
        <w:t>Block 59 Post No. 153</w:t>
      </w:r>
    </w:p>
    <w:p w14:paraId="3801CD8D" w14:textId="77777777" w:rsidR="006A7696" w:rsidRDefault="006A7696" w:rsidP="00471C3A">
      <w:pPr>
        <w:rPr>
          <w:rFonts w:ascii="Arial" w:hAnsi="Arial"/>
          <w:sz w:val="20"/>
          <w:szCs w:val="20"/>
        </w:rPr>
      </w:pPr>
    </w:p>
    <w:p w14:paraId="207AD49F" w14:textId="39B0C78A" w:rsidR="006A7696" w:rsidRDefault="006A7696" w:rsidP="00471C3A">
      <w:pPr>
        <w:rPr>
          <w:rFonts w:ascii="Arial" w:hAnsi="Arial"/>
          <w:sz w:val="20"/>
          <w:szCs w:val="20"/>
        </w:rPr>
      </w:pPr>
      <w:commentRangeStart w:id="27"/>
      <w:r w:rsidRPr="006A7696">
        <w:rPr>
          <w:rFonts w:ascii="Arial" w:hAnsi="Arial"/>
          <w:sz w:val="20"/>
          <w:szCs w:val="20"/>
        </w:rPr>
        <w:t xml:space="preserve">ATC from </w:t>
      </w:r>
      <w:proofErr w:type="spellStart"/>
      <w:r w:rsidRPr="006A7696">
        <w:rPr>
          <w:rFonts w:ascii="Arial" w:hAnsi="Arial"/>
          <w:sz w:val="20"/>
          <w:szCs w:val="20"/>
        </w:rPr>
        <w:t>Avexa</w:t>
      </w:r>
      <w:proofErr w:type="spellEnd"/>
      <w:r w:rsidRPr="006A7696">
        <w:rPr>
          <w:rFonts w:ascii="Arial" w:hAnsi="Arial"/>
          <w:sz w:val="20"/>
          <w:szCs w:val="20"/>
        </w:rPr>
        <w:t xml:space="preserve"> could be an alternative option as this on early access program</w:t>
      </w:r>
      <w:commentRangeEnd w:id="27"/>
      <w:r>
        <w:rPr>
          <w:rStyle w:val="CommentReference"/>
        </w:rPr>
        <w:commentReference w:id="27"/>
      </w:r>
      <w:r w:rsidRPr="006A7696">
        <w:rPr>
          <w:rFonts w:ascii="Arial" w:hAnsi="Arial"/>
          <w:sz w:val="20"/>
          <w:szCs w:val="20"/>
        </w:rPr>
        <w:t xml:space="preserve">. </w:t>
      </w:r>
      <w:commentRangeStart w:id="28"/>
      <w:r w:rsidRPr="006A7696">
        <w:rPr>
          <w:rFonts w:ascii="Arial" w:hAnsi="Arial"/>
          <w:sz w:val="20"/>
          <w:szCs w:val="20"/>
        </w:rPr>
        <w:t>Contact address is ***@****</w:t>
      </w:r>
      <w:commentRangeEnd w:id="28"/>
      <w:r>
        <w:rPr>
          <w:rStyle w:val="CommentReference"/>
        </w:rPr>
        <w:commentReference w:id="28"/>
      </w:r>
    </w:p>
    <w:p w14:paraId="024AA363" w14:textId="77777777" w:rsidR="006A7696" w:rsidRDefault="006A7696" w:rsidP="00471C3A">
      <w:pPr>
        <w:rPr>
          <w:rFonts w:ascii="Arial" w:hAnsi="Arial"/>
          <w:sz w:val="20"/>
          <w:szCs w:val="20"/>
        </w:rPr>
      </w:pPr>
    </w:p>
    <w:p w14:paraId="3411CF74" w14:textId="17012BF6" w:rsidR="006A7696" w:rsidRDefault="006A7696" w:rsidP="006A7696">
      <w:pPr>
        <w:rPr>
          <w:rFonts w:ascii="Arial" w:hAnsi="Arial" w:cs="Lucida Grande"/>
          <w:b/>
          <w:color w:val="000000"/>
          <w:sz w:val="20"/>
          <w:szCs w:val="20"/>
        </w:rPr>
      </w:pPr>
      <w:r>
        <w:rPr>
          <w:rFonts w:ascii="Arial" w:hAnsi="Arial" w:cs="Lucida Grande"/>
          <w:b/>
          <w:color w:val="000000"/>
          <w:sz w:val="20"/>
          <w:szCs w:val="20"/>
        </w:rPr>
        <w:t>Block 60 Post No. 154</w:t>
      </w:r>
    </w:p>
    <w:p w14:paraId="09704B9F" w14:textId="77777777" w:rsidR="006A7696" w:rsidRDefault="006A7696" w:rsidP="00471C3A">
      <w:pPr>
        <w:rPr>
          <w:rFonts w:ascii="Arial" w:hAnsi="Arial"/>
          <w:sz w:val="20"/>
          <w:szCs w:val="20"/>
        </w:rPr>
      </w:pPr>
    </w:p>
    <w:p w14:paraId="046ABD69" w14:textId="05DBEE34" w:rsidR="006A7696" w:rsidRDefault="006A7696" w:rsidP="00471C3A">
      <w:pPr>
        <w:rPr>
          <w:rFonts w:ascii="Arial" w:hAnsi="Arial"/>
          <w:sz w:val="20"/>
          <w:szCs w:val="20"/>
        </w:rPr>
      </w:pPr>
      <w:r w:rsidRPr="006A7696">
        <w:rPr>
          <w:rFonts w:ascii="Arial" w:hAnsi="Arial"/>
          <w:sz w:val="20"/>
          <w:szCs w:val="20"/>
        </w:rPr>
        <w:t xml:space="preserve">Hi, everybody. I am a HIV+ patient since may last year and I have started my treatment around </w:t>
      </w:r>
      <w:proofErr w:type="spellStart"/>
      <w:r w:rsidRPr="006A7696">
        <w:rPr>
          <w:rFonts w:ascii="Arial" w:hAnsi="Arial"/>
          <w:sz w:val="20"/>
          <w:szCs w:val="20"/>
        </w:rPr>
        <w:t>july</w:t>
      </w:r>
      <w:proofErr w:type="spellEnd"/>
      <w:r w:rsidRPr="006A7696">
        <w:rPr>
          <w:rFonts w:ascii="Arial" w:hAnsi="Arial"/>
          <w:sz w:val="20"/>
          <w:szCs w:val="20"/>
        </w:rPr>
        <w:t xml:space="preserve"> with the prescription of </w:t>
      </w:r>
      <w:proofErr w:type="spellStart"/>
      <w:r w:rsidRPr="006A7696">
        <w:rPr>
          <w:rFonts w:ascii="Arial" w:hAnsi="Arial"/>
          <w:sz w:val="20"/>
          <w:szCs w:val="20"/>
        </w:rPr>
        <w:t>endurant</w:t>
      </w:r>
      <w:proofErr w:type="spellEnd"/>
      <w:r w:rsidRPr="006A7696">
        <w:rPr>
          <w:rFonts w:ascii="Arial" w:hAnsi="Arial"/>
          <w:sz w:val="20"/>
          <w:szCs w:val="20"/>
        </w:rPr>
        <w:t xml:space="preserve"> (</w:t>
      </w:r>
      <w:proofErr w:type="spellStart"/>
      <w:r w:rsidRPr="006A7696">
        <w:rPr>
          <w:rFonts w:ascii="Arial" w:hAnsi="Arial"/>
          <w:sz w:val="20"/>
          <w:szCs w:val="20"/>
        </w:rPr>
        <w:t>rilpivirine</w:t>
      </w:r>
      <w:proofErr w:type="spellEnd"/>
      <w:r w:rsidRPr="006A7696">
        <w:rPr>
          <w:rFonts w:ascii="Arial" w:hAnsi="Arial"/>
          <w:sz w:val="20"/>
          <w:szCs w:val="20"/>
        </w:rPr>
        <w:t xml:space="preserve">) and </w:t>
      </w:r>
      <w:proofErr w:type="spellStart"/>
      <w:r w:rsidRPr="006A7696">
        <w:rPr>
          <w:rFonts w:ascii="Arial" w:hAnsi="Arial"/>
          <w:sz w:val="20"/>
          <w:szCs w:val="20"/>
        </w:rPr>
        <w:t>Truvada</w:t>
      </w:r>
      <w:proofErr w:type="spellEnd"/>
      <w:r w:rsidRPr="006A7696">
        <w:rPr>
          <w:rFonts w:ascii="Arial" w:hAnsi="Arial"/>
          <w:sz w:val="20"/>
          <w:szCs w:val="20"/>
        </w:rPr>
        <w:t xml:space="preserve"> till now. Short-term side effects like </w:t>
      </w:r>
      <w:proofErr w:type="spellStart"/>
      <w:r w:rsidRPr="006A7696">
        <w:rPr>
          <w:rFonts w:ascii="Arial" w:hAnsi="Arial"/>
          <w:sz w:val="20"/>
          <w:szCs w:val="20"/>
        </w:rPr>
        <w:t>headace</w:t>
      </w:r>
      <w:proofErr w:type="spellEnd"/>
      <w:r w:rsidRPr="006A7696">
        <w:rPr>
          <w:rFonts w:ascii="Arial" w:hAnsi="Arial"/>
          <w:sz w:val="20"/>
          <w:szCs w:val="20"/>
        </w:rPr>
        <w:t xml:space="preserve"> were disappeared long ago. However, 4 months after the commence of treatment, there are noticeably green color veins appeared on my thigh and calf as well as the inner side of my arm. The physician in charge of my case has no idea what it happens, but it really worries me a lot. The color deepens day by day. Recently, these veins no longer be smooth but protrudes out the skin Also, the color of my skin becomes dull and extremely dry no matter how much lotion applied. </w:t>
      </w:r>
      <w:commentRangeStart w:id="29"/>
      <w:r w:rsidRPr="006A7696">
        <w:rPr>
          <w:rFonts w:ascii="Arial" w:hAnsi="Arial"/>
          <w:sz w:val="20"/>
          <w:szCs w:val="20"/>
        </w:rPr>
        <w:t>I was wondering would that be the side effect of the medication I have or any implications associated with</w:t>
      </w:r>
      <w:commentRangeEnd w:id="29"/>
      <w:r>
        <w:rPr>
          <w:rStyle w:val="CommentReference"/>
        </w:rPr>
        <w:commentReference w:id="29"/>
      </w:r>
      <w:r w:rsidRPr="006A7696">
        <w:rPr>
          <w:rFonts w:ascii="Arial" w:hAnsi="Arial"/>
          <w:sz w:val="20"/>
          <w:szCs w:val="20"/>
        </w:rPr>
        <w:t xml:space="preserve">. To further add on this, I have asked a private clinic to test the </w:t>
      </w:r>
      <w:proofErr w:type="spellStart"/>
      <w:r w:rsidRPr="006A7696">
        <w:rPr>
          <w:rFonts w:ascii="Arial" w:hAnsi="Arial"/>
          <w:sz w:val="20"/>
          <w:szCs w:val="20"/>
        </w:rPr>
        <w:t>biochemicals</w:t>
      </w:r>
      <w:proofErr w:type="spellEnd"/>
      <w:r w:rsidRPr="006A7696">
        <w:rPr>
          <w:rFonts w:ascii="Arial" w:hAnsi="Arial"/>
          <w:sz w:val="20"/>
          <w:szCs w:val="20"/>
        </w:rPr>
        <w:t xml:space="preserve"> in my blood and turned out the total bilirubin is higher than the referencing normal level while the direct bilirubin falls within the normal range. While the </w:t>
      </w:r>
      <w:proofErr w:type="spellStart"/>
      <w:r w:rsidRPr="006A7696">
        <w:rPr>
          <w:rFonts w:ascii="Arial" w:hAnsi="Arial"/>
          <w:sz w:val="20"/>
          <w:szCs w:val="20"/>
        </w:rPr>
        <w:t>IgE</w:t>
      </w:r>
      <w:proofErr w:type="spellEnd"/>
      <w:r w:rsidRPr="006A7696">
        <w:rPr>
          <w:rFonts w:ascii="Arial" w:hAnsi="Arial"/>
          <w:sz w:val="20"/>
          <w:szCs w:val="20"/>
        </w:rPr>
        <w:t xml:space="preserve"> level falls in normal range as well. My physician can't really help me at all but that is my assigned doctor for the public and so I have to rely on myself</w:t>
      </w:r>
      <w:commentRangeStart w:id="30"/>
      <w:r w:rsidRPr="006A7696">
        <w:rPr>
          <w:rFonts w:ascii="Arial" w:hAnsi="Arial"/>
          <w:sz w:val="20"/>
          <w:szCs w:val="20"/>
        </w:rPr>
        <w:t xml:space="preserve">. I am really in despair now. </w:t>
      </w:r>
      <w:commentRangeStart w:id="31"/>
      <w:r w:rsidRPr="006A7696">
        <w:rPr>
          <w:rFonts w:ascii="Arial" w:hAnsi="Arial"/>
          <w:sz w:val="20"/>
          <w:szCs w:val="20"/>
        </w:rPr>
        <w:t>Can anybody give some advices to me</w:t>
      </w:r>
      <w:commentRangeEnd w:id="30"/>
      <w:r w:rsidR="007F3227">
        <w:rPr>
          <w:rStyle w:val="CommentReference"/>
        </w:rPr>
        <w:commentReference w:id="30"/>
      </w:r>
      <w:r w:rsidRPr="006A7696">
        <w:rPr>
          <w:rFonts w:ascii="Arial" w:hAnsi="Arial"/>
          <w:sz w:val="20"/>
          <w:szCs w:val="20"/>
        </w:rPr>
        <w:t xml:space="preserve">. </w:t>
      </w:r>
      <w:commentRangeEnd w:id="31"/>
      <w:r w:rsidR="00B75F01">
        <w:rPr>
          <w:rStyle w:val="CommentReference"/>
        </w:rPr>
        <w:commentReference w:id="31"/>
      </w:r>
      <w:r w:rsidRPr="006A7696">
        <w:rPr>
          <w:rFonts w:ascii="Arial" w:hAnsi="Arial"/>
          <w:sz w:val="20"/>
          <w:szCs w:val="20"/>
        </w:rPr>
        <w:t xml:space="preserve">I would deeply appreciate that. Oh. One thing that is so confusing is that I have such a huge emotional change and suffer from constant depression and exhaustion feeling. </w:t>
      </w:r>
      <w:commentRangeStart w:id="32"/>
      <w:r w:rsidRPr="006A7696">
        <w:rPr>
          <w:rFonts w:ascii="Arial" w:hAnsi="Arial"/>
          <w:sz w:val="20"/>
          <w:szCs w:val="20"/>
        </w:rPr>
        <w:t xml:space="preserve">I even </w:t>
      </w:r>
      <w:proofErr w:type="gramStart"/>
      <w:r w:rsidRPr="006A7696">
        <w:rPr>
          <w:rFonts w:ascii="Arial" w:hAnsi="Arial"/>
          <w:sz w:val="20"/>
          <w:szCs w:val="20"/>
        </w:rPr>
        <w:t>has</w:t>
      </w:r>
      <w:proofErr w:type="gramEnd"/>
      <w:r w:rsidRPr="006A7696">
        <w:rPr>
          <w:rFonts w:ascii="Arial" w:hAnsi="Arial"/>
          <w:sz w:val="20"/>
          <w:szCs w:val="20"/>
        </w:rPr>
        <w:t xml:space="preserve"> the thought of self-mutilation though just for once</w:t>
      </w:r>
      <w:commentRangeEnd w:id="32"/>
      <w:r w:rsidR="00B75F01">
        <w:rPr>
          <w:rStyle w:val="CommentReference"/>
        </w:rPr>
        <w:commentReference w:id="32"/>
      </w:r>
      <w:r w:rsidRPr="006A7696">
        <w:rPr>
          <w:rFonts w:ascii="Arial" w:hAnsi="Arial"/>
          <w:sz w:val="20"/>
          <w:szCs w:val="20"/>
        </w:rPr>
        <w:t>. I have told my physician about my case but he insists I should stick with the regime as this combination is with the lowest side effects as he claimed.</w:t>
      </w:r>
    </w:p>
    <w:p w14:paraId="455F280E" w14:textId="77777777" w:rsidR="00B75F01" w:rsidRDefault="00B75F01" w:rsidP="00471C3A">
      <w:pPr>
        <w:rPr>
          <w:rFonts w:ascii="Arial" w:hAnsi="Arial"/>
          <w:sz w:val="20"/>
          <w:szCs w:val="20"/>
        </w:rPr>
      </w:pPr>
    </w:p>
    <w:p w14:paraId="51C0CC63" w14:textId="4A1C7BEC" w:rsidR="00B75F01" w:rsidRDefault="00B75F01" w:rsidP="00B75F01">
      <w:pPr>
        <w:rPr>
          <w:rFonts w:ascii="Arial" w:hAnsi="Arial" w:cs="Lucida Grande"/>
          <w:b/>
          <w:color w:val="000000"/>
          <w:sz w:val="20"/>
          <w:szCs w:val="20"/>
        </w:rPr>
      </w:pPr>
      <w:r>
        <w:rPr>
          <w:rFonts w:ascii="Arial" w:hAnsi="Arial" w:cs="Lucida Grande"/>
          <w:b/>
          <w:color w:val="000000"/>
          <w:sz w:val="20"/>
          <w:szCs w:val="20"/>
        </w:rPr>
        <w:t>Block 60 Post No. 155</w:t>
      </w:r>
    </w:p>
    <w:p w14:paraId="6E907215" w14:textId="77777777" w:rsidR="00B75F01" w:rsidRDefault="00B75F01" w:rsidP="00471C3A">
      <w:pPr>
        <w:rPr>
          <w:rFonts w:ascii="Arial" w:hAnsi="Arial"/>
          <w:sz w:val="20"/>
          <w:szCs w:val="20"/>
        </w:rPr>
      </w:pPr>
    </w:p>
    <w:p w14:paraId="36757708" w14:textId="30A1A652" w:rsidR="00B75F01" w:rsidRDefault="00B75F01" w:rsidP="00471C3A">
      <w:pPr>
        <w:rPr>
          <w:rFonts w:ascii="Arial" w:hAnsi="Arial"/>
          <w:sz w:val="20"/>
          <w:szCs w:val="20"/>
        </w:rPr>
      </w:pPr>
      <w:r w:rsidRPr="00B75F01">
        <w:rPr>
          <w:rFonts w:ascii="Arial" w:hAnsi="Arial"/>
          <w:sz w:val="20"/>
          <w:szCs w:val="20"/>
        </w:rPr>
        <w:t xml:space="preserve">I am taking </w:t>
      </w:r>
      <w:proofErr w:type="spellStart"/>
      <w:r w:rsidRPr="00B75F01">
        <w:rPr>
          <w:rFonts w:ascii="Arial" w:hAnsi="Arial"/>
          <w:sz w:val="20"/>
          <w:szCs w:val="20"/>
        </w:rPr>
        <w:t>Truvada</w:t>
      </w:r>
      <w:proofErr w:type="spellEnd"/>
      <w:r w:rsidRPr="00B75F01">
        <w:rPr>
          <w:rFonts w:ascii="Arial" w:hAnsi="Arial"/>
          <w:sz w:val="20"/>
          <w:szCs w:val="20"/>
        </w:rPr>
        <w:t xml:space="preserve"> also and </w:t>
      </w:r>
      <w:proofErr w:type="spellStart"/>
      <w:r w:rsidRPr="00B75F01">
        <w:rPr>
          <w:rFonts w:ascii="Arial" w:hAnsi="Arial"/>
          <w:sz w:val="20"/>
          <w:szCs w:val="20"/>
        </w:rPr>
        <w:t>Raltagravir</w:t>
      </w:r>
      <w:proofErr w:type="spellEnd"/>
      <w:r w:rsidRPr="00B75F01">
        <w:rPr>
          <w:rFonts w:ascii="Arial" w:hAnsi="Arial"/>
          <w:sz w:val="20"/>
          <w:szCs w:val="20"/>
        </w:rPr>
        <w:t xml:space="preserve">. I asked my doctor whether I should change to </w:t>
      </w:r>
      <w:proofErr w:type="spellStart"/>
      <w:r w:rsidRPr="00B75F01">
        <w:rPr>
          <w:rFonts w:ascii="Arial" w:hAnsi="Arial"/>
          <w:sz w:val="20"/>
          <w:szCs w:val="20"/>
        </w:rPr>
        <w:t>Atripla</w:t>
      </w:r>
      <w:proofErr w:type="spellEnd"/>
      <w:r w:rsidRPr="00B75F01">
        <w:rPr>
          <w:rFonts w:ascii="Arial" w:hAnsi="Arial"/>
          <w:sz w:val="20"/>
          <w:szCs w:val="20"/>
        </w:rPr>
        <w:t xml:space="preserve"> but he said </w:t>
      </w:r>
      <w:proofErr w:type="spellStart"/>
      <w:r w:rsidRPr="00B75F01">
        <w:rPr>
          <w:rFonts w:ascii="Arial" w:hAnsi="Arial"/>
          <w:sz w:val="20"/>
          <w:szCs w:val="20"/>
        </w:rPr>
        <w:t>Raltagravir</w:t>
      </w:r>
      <w:proofErr w:type="spellEnd"/>
      <w:r w:rsidRPr="00B75F01">
        <w:rPr>
          <w:rFonts w:ascii="Arial" w:hAnsi="Arial"/>
          <w:sz w:val="20"/>
          <w:szCs w:val="20"/>
        </w:rPr>
        <w:t xml:space="preserve"> has the least side effects. However after 8 years </w:t>
      </w:r>
      <w:proofErr w:type="spellStart"/>
      <w:r w:rsidRPr="00B75F01">
        <w:rPr>
          <w:rFonts w:ascii="Arial" w:hAnsi="Arial"/>
          <w:sz w:val="20"/>
          <w:szCs w:val="20"/>
        </w:rPr>
        <w:t>i</w:t>
      </w:r>
      <w:proofErr w:type="spellEnd"/>
      <w:r w:rsidRPr="00B75F01">
        <w:rPr>
          <w:rFonts w:ascii="Arial" w:hAnsi="Arial"/>
          <w:sz w:val="20"/>
          <w:szCs w:val="20"/>
        </w:rPr>
        <w:t xml:space="preserve"> had two bouts of slight night sweats and </w:t>
      </w:r>
      <w:commentRangeStart w:id="33"/>
      <w:r w:rsidRPr="00B75F01">
        <w:rPr>
          <w:rFonts w:ascii="Arial" w:hAnsi="Arial"/>
          <w:sz w:val="20"/>
          <w:szCs w:val="20"/>
        </w:rPr>
        <w:t>am wondering what this means</w:t>
      </w:r>
      <w:commentRangeEnd w:id="33"/>
      <w:r>
        <w:rPr>
          <w:rStyle w:val="CommentReference"/>
        </w:rPr>
        <w:commentReference w:id="33"/>
      </w:r>
      <w:r w:rsidRPr="00B75F01">
        <w:rPr>
          <w:rFonts w:ascii="Arial" w:hAnsi="Arial"/>
          <w:sz w:val="20"/>
          <w:szCs w:val="20"/>
        </w:rPr>
        <w:t xml:space="preserve">. What is </w:t>
      </w:r>
      <w:proofErr w:type="spellStart"/>
      <w:r w:rsidRPr="00B75F01">
        <w:rPr>
          <w:rFonts w:ascii="Arial" w:hAnsi="Arial"/>
          <w:sz w:val="20"/>
          <w:szCs w:val="20"/>
        </w:rPr>
        <w:t>ur</w:t>
      </w:r>
      <w:proofErr w:type="spellEnd"/>
      <w:r w:rsidRPr="00B75F01">
        <w:rPr>
          <w:rFonts w:ascii="Arial" w:hAnsi="Arial"/>
          <w:sz w:val="20"/>
          <w:szCs w:val="20"/>
        </w:rPr>
        <w:t xml:space="preserve"> CD like? </w:t>
      </w:r>
      <w:commentRangeStart w:id="34"/>
      <w:r w:rsidRPr="00B75F01">
        <w:rPr>
          <w:rFonts w:ascii="Arial" w:hAnsi="Arial"/>
          <w:sz w:val="20"/>
          <w:szCs w:val="20"/>
        </w:rPr>
        <w:t xml:space="preserve">Perhaps checking that may help clarify you anxieties or changing your boosters to </w:t>
      </w:r>
      <w:proofErr w:type="spellStart"/>
      <w:r w:rsidRPr="00B75F01">
        <w:rPr>
          <w:rFonts w:ascii="Arial" w:hAnsi="Arial"/>
          <w:sz w:val="20"/>
          <w:szCs w:val="20"/>
        </w:rPr>
        <w:t>Raltagrair</w:t>
      </w:r>
      <w:proofErr w:type="spellEnd"/>
      <w:r w:rsidRPr="00B75F01">
        <w:rPr>
          <w:rFonts w:ascii="Arial" w:hAnsi="Arial"/>
          <w:sz w:val="20"/>
          <w:szCs w:val="20"/>
        </w:rPr>
        <w:t xml:space="preserve"> might make a difference</w:t>
      </w:r>
      <w:commentRangeEnd w:id="34"/>
      <w:r>
        <w:rPr>
          <w:rStyle w:val="CommentReference"/>
        </w:rPr>
        <w:commentReference w:id="34"/>
      </w:r>
      <w:r w:rsidRPr="00B75F01">
        <w:rPr>
          <w:rFonts w:ascii="Arial" w:hAnsi="Arial"/>
          <w:sz w:val="20"/>
          <w:szCs w:val="20"/>
        </w:rPr>
        <w:t>.</w:t>
      </w:r>
    </w:p>
    <w:p w14:paraId="579EC966" w14:textId="77777777" w:rsidR="00B75F01" w:rsidRDefault="00B75F01" w:rsidP="00471C3A">
      <w:pPr>
        <w:rPr>
          <w:rFonts w:ascii="Arial" w:hAnsi="Arial"/>
          <w:sz w:val="20"/>
          <w:szCs w:val="20"/>
        </w:rPr>
      </w:pPr>
    </w:p>
    <w:p w14:paraId="77CCBE87" w14:textId="7597586C" w:rsidR="00B75F01" w:rsidRDefault="00B75F01" w:rsidP="00B75F01">
      <w:pPr>
        <w:rPr>
          <w:rFonts w:ascii="Arial" w:hAnsi="Arial" w:cs="Lucida Grande"/>
          <w:b/>
          <w:color w:val="000000"/>
          <w:sz w:val="20"/>
          <w:szCs w:val="20"/>
        </w:rPr>
      </w:pPr>
      <w:r>
        <w:rPr>
          <w:rFonts w:ascii="Arial" w:hAnsi="Arial" w:cs="Lucida Grande"/>
          <w:b/>
          <w:color w:val="000000"/>
          <w:sz w:val="20"/>
          <w:szCs w:val="20"/>
        </w:rPr>
        <w:t>Block 61 Post No. 156</w:t>
      </w:r>
    </w:p>
    <w:p w14:paraId="0F8B8DD4" w14:textId="77777777" w:rsidR="00B75F01" w:rsidRDefault="00B75F01" w:rsidP="00471C3A">
      <w:pPr>
        <w:rPr>
          <w:rFonts w:ascii="Arial" w:hAnsi="Arial"/>
          <w:sz w:val="20"/>
          <w:szCs w:val="20"/>
        </w:rPr>
      </w:pPr>
    </w:p>
    <w:p w14:paraId="01A12E1E" w14:textId="659F3036" w:rsidR="00B75F01" w:rsidRDefault="00B75F01" w:rsidP="00471C3A">
      <w:pPr>
        <w:rPr>
          <w:rFonts w:ascii="Arial" w:hAnsi="Arial"/>
          <w:sz w:val="20"/>
          <w:szCs w:val="20"/>
        </w:rPr>
      </w:pPr>
      <w:r w:rsidRPr="00B75F01">
        <w:rPr>
          <w:rFonts w:ascii="Arial" w:hAnsi="Arial"/>
          <w:sz w:val="20"/>
          <w:szCs w:val="20"/>
        </w:rPr>
        <w:t xml:space="preserve">I'm 9 weeks post exposure and have since been diagnosed as positive. I still have a sore throat and swollen lymph nodes in my neck. </w:t>
      </w:r>
      <w:commentRangeStart w:id="35"/>
      <w:r w:rsidRPr="00B75F01">
        <w:rPr>
          <w:rFonts w:ascii="Arial" w:hAnsi="Arial"/>
          <w:sz w:val="20"/>
          <w:szCs w:val="20"/>
        </w:rPr>
        <w:t>When will this go away if ever? Will starting treatment solve this problem or cause more symptoms?</w:t>
      </w:r>
      <w:commentRangeEnd w:id="35"/>
      <w:r>
        <w:rPr>
          <w:rStyle w:val="CommentReference"/>
        </w:rPr>
        <w:commentReference w:id="35"/>
      </w:r>
      <w:r w:rsidRPr="00B75F01">
        <w:rPr>
          <w:rFonts w:ascii="Arial" w:hAnsi="Arial"/>
          <w:sz w:val="20"/>
          <w:szCs w:val="20"/>
        </w:rPr>
        <w:t xml:space="preserve"> </w:t>
      </w:r>
      <w:commentRangeStart w:id="36"/>
      <w:commentRangeStart w:id="37"/>
      <w:r w:rsidRPr="00B75F01">
        <w:rPr>
          <w:rFonts w:ascii="Arial" w:hAnsi="Arial"/>
          <w:sz w:val="20"/>
          <w:szCs w:val="20"/>
        </w:rPr>
        <w:t xml:space="preserve">I'm scared of what's to come </w:t>
      </w:r>
      <w:commentRangeEnd w:id="36"/>
      <w:r w:rsidR="0030278E">
        <w:rPr>
          <w:rStyle w:val="CommentReference"/>
        </w:rPr>
        <w:commentReference w:id="36"/>
      </w:r>
      <w:r w:rsidRPr="00B75F01">
        <w:rPr>
          <w:rFonts w:ascii="Arial" w:hAnsi="Arial"/>
          <w:sz w:val="20"/>
          <w:szCs w:val="20"/>
        </w:rPr>
        <w:t>as it all just sounds like treatment leads from one side effect to the next and you never really feel okay</w:t>
      </w:r>
      <w:commentRangeEnd w:id="37"/>
      <w:r w:rsidR="00092F36">
        <w:rPr>
          <w:rStyle w:val="CommentReference"/>
        </w:rPr>
        <w:commentReference w:id="37"/>
      </w:r>
      <w:r>
        <w:rPr>
          <w:rFonts w:ascii="Arial" w:hAnsi="Arial"/>
          <w:sz w:val="20"/>
          <w:szCs w:val="20"/>
        </w:rPr>
        <w:t xml:space="preserve">. </w:t>
      </w:r>
      <w:r w:rsidRPr="00B75F01">
        <w:rPr>
          <w:rFonts w:ascii="Arial" w:hAnsi="Arial"/>
          <w:sz w:val="20"/>
          <w:szCs w:val="20"/>
        </w:rPr>
        <w:t xml:space="preserve">Sweet forum thanks for answering no one. </w:t>
      </w:r>
      <w:commentRangeStart w:id="38"/>
      <w:r w:rsidRPr="00B75F01">
        <w:rPr>
          <w:rFonts w:ascii="Arial" w:hAnsi="Arial"/>
          <w:sz w:val="20"/>
          <w:szCs w:val="20"/>
        </w:rPr>
        <w:t xml:space="preserve">My symptoms are still there with no relief and </w:t>
      </w:r>
      <w:commentRangeStart w:id="39"/>
      <w:r w:rsidRPr="00B75F01">
        <w:rPr>
          <w:rFonts w:ascii="Arial" w:hAnsi="Arial"/>
          <w:sz w:val="20"/>
          <w:szCs w:val="20"/>
        </w:rPr>
        <w:t>I wish someone would give me insight</w:t>
      </w:r>
      <w:commentRangeEnd w:id="38"/>
      <w:r w:rsidR="00092F36">
        <w:rPr>
          <w:rStyle w:val="CommentReference"/>
        </w:rPr>
        <w:commentReference w:id="38"/>
      </w:r>
      <w:commentRangeEnd w:id="39"/>
      <w:r w:rsidR="00D137FC">
        <w:rPr>
          <w:rStyle w:val="CommentReference"/>
        </w:rPr>
        <w:commentReference w:id="39"/>
      </w:r>
    </w:p>
    <w:p w14:paraId="78D22E17" w14:textId="77777777" w:rsidR="00092F36" w:rsidRDefault="00092F36" w:rsidP="00471C3A">
      <w:pPr>
        <w:rPr>
          <w:rFonts w:ascii="Arial" w:hAnsi="Arial"/>
          <w:sz w:val="20"/>
          <w:szCs w:val="20"/>
        </w:rPr>
      </w:pPr>
    </w:p>
    <w:p w14:paraId="4363AC36" w14:textId="75BF600B" w:rsidR="00092F36" w:rsidRDefault="00092F36" w:rsidP="00092F36">
      <w:pPr>
        <w:rPr>
          <w:rFonts w:ascii="Arial" w:hAnsi="Arial" w:cs="Lucida Grande"/>
          <w:b/>
          <w:color w:val="000000"/>
          <w:sz w:val="20"/>
          <w:szCs w:val="20"/>
        </w:rPr>
      </w:pPr>
      <w:r>
        <w:rPr>
          <w:rFonts w:ascii="Arial" w:hAnsi="Arial" w:cs="Lucida Grande"/>
          <w:b/>
          <w:color w:val="000000"/>
          <w:sz w:val="20"/>
          <w:szCs w:val="20"/>
        </w:rPr>
        <w:t>Block 68 Post No. 169</w:t>
      </w:r>
    </w:p>
    <w:p w14:paraId="1C4FFB2D" w14:textId="77777777" w:rsidR="00092F36" w:rsidRDefault="00092F36" w:rsidP="00471C3A">
      <w:pPr>
        <w:rPr>
          <w:rFonts w:ascii="Arial" w:hAnsi="Arial"/>
          <w:sz w:val="20"/>
          <w:szCs w:val="20"/>
        </w:rPr>
      </w:pPr>
    </w:p>
    <w:p w14:paraId="323F0EA2" w14:textId="211FD6B7" w:rsidR="00092F36" w:rsidRDefault="00092F36" w:rsidP="00471C3A">
      <w:pPr>
        <w:rPr>
          <w:rFonts w:ascii="Arial" w:hAnsi="Arial"/>
          <w:sz w:val="20"/>
          <w:szCs w:val="20"/>
        </w:rPr>
      </w:pPr>
      <w:r w:rsidRPr="00092F36">
        <w:rPr>
          <w:rFonts w:ascii="Arial" w:hAnsi="Arial"/>
          <w:sz w:val="20"/>
          <w:szCs w:val="20"/>
        </w:rPr>
        <w:t xml:space="preserve">I was diagnosed with </w:t>
      </w:r>
      <w:proofErr w:type="spellStart"/>
      <w:r w:rsidRPr="00092F36">
        <w:rPr>
          <w:rFonts w:ascii="Arial" w:hAnsi="Arial"/>
          <w:sz w:val="20"/>
          <w:szCs w:val="20"/>
        </w:rPr>
        <w:t>hiv</w:t>
      </w:r>
      <w:proofErr w:type="spellEnd"/>
      <w:r w:rsidRPr="00092F36">
        <w:rPr>
          <w:rFonts w:ascii="Arial" w:hAnsi="Arial"/>
          <w:sz w:val="20"/>
          <w:szCs w:val="20"/>
        </w:rPr>
        <w:t xml:space="preserve"> a year ago and now am in advance stages of </w:t>
      </w:r>
      <w:proofErr w:type="spellStart"/>
      <w:proofErr w:type="gramStart"/>
      <w:r w:rsidRPr="00092F36">
        <w:rPr>
          <w:rFonts w:ascii="Arial" w:hAnsi="Arial"/>
          <w:sz w:val="20"/>
          <w:szCs w:val="20"/>
        </w:rPr>
        <w:t>hiv</w:t>
      </w:r>
      <w:proofErr w:type="spellEnd"/>
      <w:r w:rsidRPr="00092F36">
        <w:rPr>
          <w:rFonts w:ascii="Arial" w:hAnsi="Arial"/>
          <w:sz w:val="20"/>
          <w:szCs w:val="20"/>
        </w:rPr>
        <w:t>..</w:t>
      </w:r>
      <w:proofErr w:type="gramEnd"/>
      <w:r w:rsidRPr="00092F36">
        <w:rPr>
          <w:rFonts w:ascii="Arial" w:hAnsi="Arial"/>
          <w:sz w:val="20"/>
          <w:szCs w:val="20"/>
        </w:rPr>
        <w:t xml:space="preserve">a week ago my </w:t>
      </w:r>
      <w:proofErr w:type="spellStart"/>
      <w:r w:rsidRPr="00092F36">
        <w:rPr>
          <w:rFonts w:ascii="Arial" w:hAnsi="Arial"/>
          <w:sz w:val="20"/>
          <w:szCs w:val="20"/>
        </w:rPr>
        <w:t>dr</w:t>
      </w:r>
      <w:proofErr w:type="spellEnd"/>
      <w:r w:rsidRPr="00092F36">
        <w:rPr>
          <w:rFonts w:ascii="Arial" w:hAnsi="Arial"/>
          <w:sz w:val="20"/>
          <w:szCs w:val="20"/>
        </w:rPr>
        <w:t xml:space="preserve"> told me </w:t>
      </w:r>
      <w:proofErr w:type="spellStart"/>
      <w:r w:rsidRPr="00092F36">
        <w:rPr>
          <w:rFonts w:ascii="Arial" w:hAnsi="Arial"/>
          <w:sz w:val="20"/>
          <w:szCs w:val="20"/>
        </w:rPr>
        <w:t>i</w:t>
      </w:r>
      <w:proofErr w:type="spellEnd"/>
      <w:r w:rsidRPr="00092F36">
        <w:rPr>
          <w:rFonts w:ascii="Arial" w:hAnsi="Arial"/>
          <w:sz w:val="20"/>
          <w:szCs w:val="20"/>
        </w:rPr>
        <w:t xml:space="preserve"> have lactic acidosis and a few days ago I developed a very bad cough that has still not gone away, fevers off n on and </w:t>
      </w:r>
      <w:proofErr w:type="spellStart"/>
      <w:r w:rsidRPr="00092F36">
        <w:rPr>
          <w:rFonts w:ascii="Arial" w:hAnsi="Arial"/>
          <w:sz w:val="20"/>
          <w:szCs w:val="20"/>
        </w:rPr>
        <w:t>congestion..constantly</w:t>
      </w:r>
      <w:proofErr w:type="spellEnd"/>
      <w:r w:rsidRPr="00092F36">
        <w:rPr>
          <w:rFonts w:ascii="Arial" w:hAnsi="Arial"/>
          <w:sz w:val="20"/>
          <w:szCs w:val="20"/>
        </w:rPr>
        <w:t xml:space="preserve"> extremely tired, no energy..</w:t>
      </w:r>
      <w:commentRangeStart w:id="40"/>
      <w:r w:rsidRPr="00092F36">
        <w:rPr>
          <w:rFonts w:ascii="Arial" w:hAnsi="Arial"/>
          <w:sz w:val="20"/>
          <w:szCs w:val="20"/>
        </w:rPr>
        <w:t>is this the beginning stages of a respiratory infection?</w:t>
      </w:r>
      <w:commentRangeEnd w:id="40"/>
      <w:r>
        <w:rPr>
          <w:rStyle w:val="CommentReference"/>
        </w:rPr>
        <w:commentReference w:id="40"/>
      </w:r>
    </w:p>
    <w:p w14:paraId="6CA40AE7" w14:textId="77777777" w:rsidR="00092F36" w:rsidRDefault="00092F36" w:rsidP="00471C3A">
      <w:pPr>
        <w:rPr>
          <w:rFonts w:ascii="Arial" w:hAnsi="Arial"/>
          <w:sz w:val="20"/>
          <w:szCs w:val="20"/>
        </w:rPr>
      </w:pPr>
    </w:p>
    <w:p w14:paraId="6D32D382" w14:textId="74A1ACBF" w:rsidR="00092F36" w:rsidRDefault="00092F36" w:rsidP="00092F36">
      <w:pPr>
        <w:rPr>
          <w:rFonts w:ascii="Arial" w:hAnsi="Arial" w:cs="Lucida Grande"/>
          <w:b/>
          <w:color w:val="000000"/>
          <w:sz w:val="20"/>
          <w:szCs w:val="20"/>
        </w:rPr>
      </w:pPr>
      <w:r>
        <w:rPr>
          <w:rFonts w:ascii="Arial" w:hAnsi="Arial" w:cs="Lucida Grande"/>
          <w:b/>
          <w:color w:val="000000"/>
          <w:sz w:val="20"/>
          <w:szCs w:val="20"/>
        </w:rPr>
        <w:t>Block 68 Post No. 170</w:t>
      </w:r>
    </w:p>
    <w:p w14:paraId="27E3E772" w14:textId="77777777" w:rsidR="00092F36" w:rsidRDefault="00092F36" w:rsidP="00471C3A">
      <w:pPr>
        <w:rPr>
          <w:rFonts w:ascii="Arial" w:hAnsi="Arial"/>
          <w:sz w:val="20"/>
          <w:szCs w:val="20"/>
        </w:rPr>
      </w:pPr>
    </w:p>
    <w:p w14:paraId="6C43230C" w14:textId="278F6371" w:rsidR="00092F36" w:rsidRDefault="00092F36" w:rsidP="00471C3A">
      <w:pPr>
        <w:rPr>
          <w:rFonts w:ascii="Arial" w:hAnsi="Arial"/>
          <w:sz w:val="20"/>
          <w:szCs w:val="20"/>
        </w:rPr>
      </w:pPr>
      <w:commentRangeStart w:id="41"/>
      <w:r w:rsidRPr="00092F36">
        <w:rPr>
          <w:rFonts w:ascii="Arial" w:hAnsi="Arial"/>
          <w:sz w:val="20"/>
          <w:szCs w:val="20"/>
        </w:rPr>
        <w:lastRenderedPageBreak/>
        <w:t xml:space="preserve">everybody get </w:t>
      </w:r>
      <w:proofErr w:type="spellStart"/>
      <w:proofErr w:type="gramStart"/>
      <w:r w:rsidRPr="00092F36">
        <w:rPr>
          <w:rFonts w:ascii="Arial" w:hAnsi="Arial"/>
          <w:sz w:val="20"/>
          <w:szCs w:val="20"/>
        </w:rPr>
        <w:t>sick,maybe</w:t>
      </w:r>
      <w:proofErr w:type="spellEnd"/>
      <w:proofErr w:type="gramEnd"/>
      <w:r w:rsidRPr="00092F36">
        <w:rPr>
          <w:rFonts w:ascii="Arial" w:hAnsi="Arial"/>
          <w:sz w:val="20"/>
          <w:szCs w:val="20"/>
        </w:rPr>
        <w:t xml:space="preserve"> just simple common cold so you have to  see your </w:t>
      </w:r>
      <w:proofErr w:type="spellStart"/>
      <w:r w:rsidRPr="00092F36">
        <w:rPr>
          <w:rFonts w:ascii="Arial" w:hAnsi="Arial"/>
          <w:sz w:val="20"/>
          <w:szCs w:val="20"/>
        </w:rPr>
        <w:t>doctor,upper</w:t>
      </w:r>
      <w:proofErr w:type="spellEnd"/>
      <w:r w:rsidRPr="00092F36">
        <w:rPr>
          <w:rFonts w:ascii="Arial" w:hAnsi="Arial"/>
          <w:sz w:val="20"/>
          <w:szCs w:val="20"/>
        </w:rPr>
        <w:t xml:space="preserve"> respiratory tract infection not so serious </w:t>
      </w:r>
      <w:proofErr w:type="spellStart"/>
      <w:r w:rsidRPr="00092F36">
        <w:rPr>
          <w:rFonts w:ascii="Arial" w:hAnsi="Arial"/>
          <w:sz w:val="20"/>
          <w:szCs w:val="20"/>
        </w:rPr>
        <w:t>usually,but</w:t>
      </w:r>
      <w:proofErr w:type="spellEnd"/>
      <w:r w:rsidRPr="00092F36">
        <w:rPr>
          <w:rFonts w:ascii="Arial" w:hAnsi="Arial"/>
          <w:sz w:val="20"/>
          <w:szCs w:val="20"/>
        </w:rPr>
        <w:t xml:space="preserve"> the lower is problem which usually start. by </w:t>
      </w:r>
      <w:proofErr w:type="spellStart"/>
      <w:r w:rsidRPr="00092F36">
        <w:rPr>
          <w:rFonts w:ascii="Arial" w:hAnsi="Arial"/>
          <w:sz w:val="20"/>
          <w:szCs w:val="20"/>
        </w:rPr>
        <w:t>dyspenia</w:t>
      </w:r>
      <w:proofErr w:type="spellEnd"/>
      <w:r w:rsidRPr="00092F36">
        <w:rPr>
          <w:rFonts w:ascii="Arial" w:hAnsi="Arial"/>
          <w:sz w:val="20"/>
          <w:szCs w:val="20"/>
        </w:rPr>
        <w:t xml:space="preserve"> and high </w:t>
      </w:r>
      <w:proofErr w:type="gramStart"/>
      <w:r w:rsidRPr="00092F36">
        <w:rPr>
          <w:rFonts w:ascii="Arial" w:hAnsi="Arial"/>
          <w:sz w:val="20"/>
          <w:szCs w:val="20"/>
        </w:rPr>
        <w:t>fever .</w:t>
      </w:r>
      <w:commentRangeEnd w:id="41"/>
      <w:proofErr w:type="gramEnd"/>
      <w:r>
        <w:rPr>
          <w:rStyle w:val="CommentReference"/>
        </w:rPr>
        <w:commentReference w:id="41"/>
      </w:r>
    </w:p>
    <w:p w14:paraId="1994E737" w14:textId="77777777" w:rsidR="009128A8" w:rsidRDefault="009128A8" w:rsidP="00484602">
      <w:pPr>
        <w:rPr>
          <w:rFonts w:ascii="Arial" w:hAnsi="Arial" w:cs="Lucida Grande"/>
          <w:b/>
          <w:color w:val="000000"/>
          <w:sz w:val="20"/>
          <w:szCs w:val="20"/>
        </w:rPr>
      </w:pPr>
    </w:p>
    <w:p w14:paraId="0D58F8B7" w14:textId="25B930D1" w:rsidR="00484602" w:rsidRDefault="00484602" w:rsidP="00484602">
      <w:pPr>
        <w:rPr>
          <w:rFonts w:ascii="Arial" w:hAnsi="Arial" w:cs="Lucida Grande"/>
          <w:b/>
          <w:color w:val="000000"/>
          <w:sz w:val="20"/>
          <w:szCs w:val="20"/>
        </w:rPr>
      </w:pPr>
      <w:r>
        <w:rPr>
          <w:rFonts w:ascii="Arial" w:hAnsi="Arial" w:cs="Lucida Grande"/>
          <w:b/>
          <w:color w:val="000000"/>
          <w:sz w:val="20"/>
          <w:szCs w:val="20"/>
        </w:rPr>
        <w:t>Block 69 Post No. 171</w:t>
      </w:r>
    </w:p>
    <w:p w14:paraId="743B6D6C" w14:textId="77777777" w:rsidR="00484602" w:rsidRDefault="00484602" w:rsidP="00471C3A">
      <w:pPr>
        <w:rPr>
          <w:rFonts w:ascii="Arial" w:hAnsi="Arial"/>
          <w:sz w:val="20"/>
          <w:szCs w:val="20"/>
        </w:rPr>
      </w:pPr>
    </w:p>
    <w:p w14:paraId="26E1C405" w14:textId="72F5C6D4" w:rsidR="00484602" w:rsidRDefault="00484602" w:rsidP="00471C3A">
      <w:pPr>
        <w:rPr>
          <w:rFonts w:ascii="Arial" w:hAnsi="Arial"/>
          <w:sz w:val="20"/>
          <w:szCs w:val="20"/>
        </w:rPr>
      </w:pPr>
      <w:proofErr w:type="spellStart"/>
      <w:r w:rsidRPr="00484602">
        <w:rPr>
          <w:rFonts w:ascii="Arial" w:hAnsi="Arial"/>
          <w:sz w:val="20"/>
          <w:szCs w:val="20"/>
        </w:rPr>
        <w:t>i</w:t>
      </w:r>
      <w:proofErr w:type="spellEnd"/>
      <w:r w:rsidRPr="00484602">
        <w:rPr>
          <w:rFonts w:ascii="Arial" w:hAnsi="Arial"/>
          <w:sz w:val="20"/>
          <w:szCs w:val="20"/>
        </w:rPr>
        <w:t xml:space="preserve"> have </w:t>
      </w:r>
      <w:proofErr w:type="spellStart"/>
      <w:r w:rsidRPr="00484602">
        <w:rPr>
          <w:rFonts w:ascii="Arial" w:hAnsi="Arial"/>
          <w:sz w:val="20"/>
          <w:szCs w:val="20"/>
        </w:rPr>
        <w:t>dignosed</w:t>
      </w:r>
      <w:proofErr w:type="spellEnd"/>
      <w:r w:rsidRPr="00484602">
        <w:rPr>
          <w:rFonts w:ascii="Arial" w:hAnsi="Arial"/>
          <w:sz w:val="20"/>
          <w:szCs w:val="20"/>
        </w:rPr>
        <w:t xml:space="preserve"> recently with </w:t>
      </w:r>
      <w:proofErr w:type="spellStart"/>
      <w:proofErr w:type="gramStart"/>
      <w:r w:rsidRPr="00484602">
        <w:rPr>
          <w:rFonts w:ascii="Arial" w:hAnsi="Arial"/>
          <w:sz w:val="20"/>
          <w:szCs w:val="20"/>
        </w:rPr>
        <w:t>HIV,iam</w:t>
      </w:r>
      <w:proofErr w:type="spellEnd"/>
      <w:proofErr w:type="gramEnd"/>
      <w:r w:rsidRPr="00484602">
        <w:rPr>
          <w:rFonts w:ascii="Arial" w:hAnsi="Arial"/>
          <w:sz w:val="20"/>
          <w:szCs w:val="20"/>
        </w:rPr>
        <w:t xml:space="preserve"> suffering from recurrent mouth ulcer, I got 4 times in last three </w:t>
      </w:r>
      <w:proofErr w:type="spellStart"/>
      <w:r w:rsidRPr="00484602">
        <w:rPr>
          <w:rFonts w:ascii="Arial" w:hAnsi="Arial"/>
          <w:sz w:val="20"/>
          <w:szCs w:val="20"/>
        </w:rPr>
        <w:t>months,made</w:t>
      </w:r>
      <w:proofErr w:type="spellEnd"/>
      <w:r w:rsidRPr="00484602">
        <w:rPr>
          <w:rFonts w:ascii="Arial" w:hAnsi="Arial"/>
          <w:sz w:val="20"/>
          <w:szCs w:val="20"/>
        </w:rPr>
        <w:t xml:space="preserve"> me </w:t>
      </w:r>
      <w:proofErr w:type="spellStart"/>
      <w:r w:rsidRPr="00484602">
        <w:rPr>
          <w:rFonts w:ascii="Arial" w:hAnsi="Arial"/>
          <w:sz w:val="20"/>
          <w:szCs w:val="20"/>
        </w:rPr>
        <w:t>crazy,also</w:t>
      </w:r>
      <w:proofErr w:type="spellEnd"/>
      <w:r w:rsidRPr="00484602">
        <w:rPr>
          <w:rFonts w:ascii="Arial" w:hAnsi="Arial"/>
          <w:sz w:val="20"/>
          <w:szCs w:val="20"/>
        </w:rPr>
        <w:t xml:space="preserve"> </w:t>
      </w:r>
      <w:proofErr w:type="spellStart"/>
      <w:r w:rsidRPr="00484602">
        <w:rPr>
          <w:rFonts w:ascii="Arial" w:hAnsi="Arial"/>
          <w:sz w:val="20"/>
          <w:szCs w:val="20"/>
        </w:rPr>
        <w:t>i</w:t>
      </w:r>
      <w:proofErr w:type="spellEnd"/>
      <w:r w:rsidRPr="00484602">
        <w:rPr>
          <w:rFonts w:ascii="Arial" w:hAnsi="Arial"/>
          <w:sz w:val="20"/>
          <w:szCs w:val="20"/>
        </w:rPr>
        <w:t xml:space="preserve"> have itching all over my </w:t>
      </w:r>
      <w:proofErr w:type="spellStart"/>
      <w:r w:rsidRPr="00484602">
        <w:rPr>
          <w:rFonts w:ascii="Arial" w:hAnsi="Arial"/>
          <w:sz w:val="20"/>
          <w:szCs w:val="20"/>
        </w:rPr>
        <w:t>body?</w:t>
      </w:r>
      <w:commentRangeStart w:id="42"/>
      <w:r w:rsidRPr="00484602">
        <w:rPr>
          <w:rFonts w:ascii="Arial" w:hAnsi="Arial"/>
          <w:sz w:val="20"/>
          <w:szCs w:val="20"/>
        </w:rPr>
        <w:t>any</w:t>
      </w:r>
      <w:proofErr w:type="spellEnd"/>
      <w:r w:rsidRPr="00484602">
        <w:rPr>
          <w:rFonts w:ascii="Arial" w:hAnsi="Arial"/>
          <w:sz w:val="20"/>
          <w:szCs w:val="20"/>
        </w:rPr>
        <w:t xml:space="preserve"> one has the same </w:t>
      </w:r>
      <w:proofErr w:type="spellStart"/>
      <w:r w:rsidRPr="00484602">
        <w:rPr>
          <w:rFonts w:ascii="Arial" w:hAnsi="Arial"/>
          <w:sz w:val="20"/>
          <w:szCs w:val="20"/>
        </w:rPr>
        <w:t>condition?any</w:t>
      </w:r>
      <w:proofErr w:type="spellEnd"/>
      <w:r w:rsidRPr="00484602">
        <w:rPr>
          <w:rFonts w:ascii="Arial" w:hAnsi="Arial"/>
          <w:sz w:val="20"/>
          <w:szCs w:val="20"/>
        </w:rPr>
        <w:t xml:space="preserve"> suggestion?</w:t>
      </w:r>
      <w:commentRangeEnd w:id="42"/>
      <w:r>
        <w:rPr>
          <w:rStyle w:val="CommentReference"/>
        </w:rPr>
        <w:commentReference w:id="42"/>
      </w:r>
    </w:p>
    <w:p w14:paraId="628166A2" w14:textId="77777777" w:rsidR="00181BEE" w:rsidRDefault="00181BEE" w:rsidP="00471C3A">
      <w:pPr>
        <w:rPr>
          <w:rFonts w:ascii="Arial" w:hAnsi="Arial"/>
          <w:sz w:val="20"/>
          <w:szCs w:val="20"/>
        </w:rPr>
      </w:pPr>
    </w:p>
    <w:p w14:paraId="308A0C47" w14:textId="6B1EC626" w:rsidR="00181BEE" w:rsidRDefault="00181BEE" w:rsidP="00181BEE">
      <w:pPr>
        <w:rPr>
          <w:rFonts w:ascii="Arial" w:hAnsi="Arial" w:cs="Lucida Grande"/>
          <w:b/>
          <w:color w:val="000000"/>
          <w:sz w:val="20"/>
          <w:szCs w:val="20"/>
        </w:rPr>
      </w:pPr>
      <w:r>
        <w:rPr>
          <w:rFonts w:ascii="Arial" w:hAnsi="Arial" w:cs="Lucida Grande"/>
          <w:b/>
          <w:color w:val="000000"/>
          <w:sz w:val="20"/>
          <w:szCs w:val="20"/>
        </w:rPr>
        <w:t>Block 69 Post No. 172</w:t>
      </w:r>
    </w:p>
    <w:p w14:paraId="194B43D3" w14:textId="77777777" w:rsidR="00181BEE" w:rsidRDefault="00181BEE" w:rsidP="00471C3A">
      <w:pPr>
        <w:rPr>
          <w:rFonts w:ascii="Arial" w:hAnsi="Arial"/>
          <w:sz w:val="20"/>
          <w:szCs w:val="20"/>
        </w:rPr>
      </w:pPr>
    </w:p>
    <w:p w14:paraId="7775A980" w14:textId="65235198" w:rsidR="00181BEE" w:rsidRDefault="00181BEE" w:rsidP="00471C3A">
      <w:pPr>
        <w:rPr>
          <w:rFonts w:ascii="Arial" w:hAnsi="Arial"/>
          <w:sz w:val="20"/>
          <w:szCs w:val="20"/>
        </w:rPr>
      </w:pPr>
      <w:r w:rsidRPr="00181BEE">
        <w:rPr>
          <w:rFonts w:ascii="Arial" w:hAnsi="Arial"/>
          <w:sz w:val="20"/>
          <w:szCs w:val="20"/>
        </w:rPr>
        <w:t xml:space="preserve">have you start your HAART medication? </w:t>
      </w:r>
      <w:commentRangeStart w:id="43"/>
      <w:r w:rsidRPr="00181BEE">
        <w:rPr>
          <w:rFonts w:ascii="Arial" w:hAnsi="Arial"/>
          <w:sz w:val="20"/>
          <w:szCs w:val="20"/>
        </w:rPr>
        <w:t xml:space="preserve">it might be </w:t>
      </w:r>
      <w:proofErr w:type="gramStart"/>
      <w:r w:rsidRPr="00181BEE">
        <w:rPr>
          <w:rFonts w:ascii="Arial" w:hAnsi="Arial"/>
          <w:sz w:val="20"/>
          <w:szCs w:val="20"/>
        </w:rPr>
        <w:t>Kaposi..</w:t>
      </w:r>
      <w:proofErr w:type="gramEnd"/>
      <w:r w:rsidRPr="00181BEE">
        <w:rPr>
          <w:rFonts w:ascii="Arial" w:hAnsi="Arial"/>
          <w:sz w:val="20"/>
          <w:szCs w:val="20"/>
        </w:rPr>
        <w:t xml:space="preserve"> u better check with doctor</w:t>
      </w:r>
      <w:commentRangeEnd w:id="43"/>
      <w:r>
        <w:rPr>
          <w:rStyle w:val="CommentReference"/>
        </w:rPr>
        <w:commentReference w:id="43"/>
      </w:r>
    </w:p>
    <w:p w14:paraId="471A8DA0" w14:textId="77777777" w:rsidR="00484602" w:rsidRDefault="00484602" w:rsidP="00471C3A">
      <w:pPr>
        <w:rPr>
          <w:rFonts w:ascii="Arial" w:hAnsi="Arial"/>
          <w:sz w:val="20"/>
          <w:szCs w:val="20"/>
        </w:rPr>
      </w:pPr>
    </w:p>
    <w:p w14:paraId="751CA795" w14:textId="144E68D9" w:rsidR="00484602" w:rsidRDefault="00484602" w:rsidP="00484602">
      <w:pPr>
        <w:rPr>
          <w:rFonts w:ascii="Arial" w:hAnsi="Arial" w:cs="Lucida Grande"/>
          <w:b/>
          <w:color w:val="000000"/>
          <w:sz w:val="20"/>
          <w:szCs w:val="20"/>
        </w:rPr>
      </w:pPr>
      <w:r>
        <w:rPr>
          <w:rFonts w:ascii="Arial" w:hAnsi="Arial" w:cs="Lucida Grande"/>
          <w:b/>
          <w:color w:val="000000"/>
          <w:sz w:val="20"/>
          <w:szCs w:val="20"/>
        </w:rPr>
        <w:t>Block 70 Post No. 173</w:t>
      </w:r>
    </w:p>
    <w:p w14:paraId="37CAAB5C" w14:textId="77777777" w:rsidR="00484602" w:rsidRDefault="00484602" w:rsidP="00471C3A">
      <w:pPr>
        <w:rPr>
          <w:rFonts w:ascii="Arial" w:hAnsi="Arial"/>
          <w:sz w:val="20"/>
          <w:szCs w:val="20"/>
        </w:rPr>
      </w:pPr>
    </w:p>
    <w:p w14:paraId="60B818A7" w14:textId="2B0F2438" w:rsidR="00484602" w:rsidRDefault="003B0BF6" w:rsidP="00471C3A">
      <w:pPr>
        <w:rPr>
          <w:rFonts w:ascii="Arial" w:hAnsi="Arial"/>
          <w:sz w:val="20"/>
          <w:szCs w:val="20"/>
        </w:rPr>
      </w:pPr>
      <w:r>
        <w:rPr>
          <w:rFonts w:ascii="Arial" w:hAnsi="Arial"/>
          <w:sz w:val="20"/>
          <w:szCs w:val="20"/>
        </w:rPr>
        <w:t xml:space="preserve">My </w:t>
      </w:r>
      <w:r w:rsidR="00484602" w:rsidRPr="00484602">
        <w:rPr>
          <w:rFonts w:ascii="Arial" w:hAnsi="Arial"/>
          <w:sz w:val="20"/>
          <w:szCs w:val="20"/>
        </w:rPr>
        <w:t xml:space="preserve">mother (41 years old) was on </w:t>
      </w:r>
      <w:proofErr w:type="spellStart"/>
      <w:r w:rsidR="00484602" w:rsidRPr="00484602">
        <w:rPr>
          <w:rFonts w:ascii="Arial" w:hAnsi="Arial"/>
          <w:sz w:val="20"/>
          <w:szCs w:val="20"/>
        </w:rPr>
        <w:t>Atripla</w:t>
      </w:r>
      <w:proofErr w:type="spellEnd"/>
      <w:r w:rsidR="00484602" w:rsidRPr="00484602">
        <w:rPr>
          <w:rFonts w:ascii="Arial" w:hAnsi="Arial"/>
          <w:sz w:val="20"/>
          <w:szCs w:val="20"/>
        </w:rPr>
        <w:t xml:space="preserve">. They switched her to </w:t>
      </w:r>
      <w:proofErr w:type="spellStart"/>
      <w:r w:rsidR="00484602" w:rsidRPr="00484602">
        <w:rPr>
          <w:rFonts w:ascii="Arial" w:hAnsi="Arial"/>
          <w:sz w:val="20"/>
          <w:szCs w:val="20"/>
        </w:rPr>
        <w:t>Truvada</w:t>
      </w:r>
      <w:proofErr w:type="spellEnd"/>
      <w:r w:rsidR="00484602" w:rsidRPr="00484602">
        <w:rPr>
          <w:rFonts w:ascii="Arial" w:hAnsi="Arial"/>
          <w:sz w:val="20"/>
          <w:szCs w:val="20"/>
        </w:rPr>
        <w:t xml:space="preserve">, </w:t>
      </w:r>
      <w:proofErr w:type="spellStart"/>
      <w:r w:rsidR="00484602" w:rsidRPr="00484602">
        <w:rPr>
          <w:rFonts w:ascii="Arial" w:hAnsi="Arial"/>
          <w:sz w:val="20"/>
          <w:szCs w:val="20"/>
        </w:rPr>
        <w:t>Prezista</w:t>
      </w:r>
      <w:proofErr w:type="spellEnd"/>
      <w:r w:rsidR="00484602" w:rsidRPr="00484602">
        <w:rPr>
          <w:rFonts w:ascii="Arial" w:hAnsi="Arial"/>
          <w:sz w:val="20"/>
          <w:szCs w:val="20"/>
        </w:rPr>
        <w:t xml:space="preserve">, and </w:t>
      </w:r>
      <w:proofErr w:type="spellStart"/>
      <w:r w:rsidR="00484602" w:rsidRPr="00484602">
        <w:rPr>
          <w:rFonts w:ascii="Arial" w:hAnsi="Arial"/>
          <w:sz w:val="20"/>
          <w:szCs w:val="20"/>
        </w:rPr>
        <w:t>Norvir</w:t>
      </w:r>
      <w:proofErr w:type="spellEnd"/>
      <w:r w:rsidR="00484602" w:rsidRPr="00484602">
        <w:rPr>
          <w:rFonts w:ascii="Arial" w:hAnsi="Arial"/>
          <w:sz w:val="20"/>
          <w:szCs w:val="20"/>
        </w:rPr>
        <w:t xml:space="preserve"> about two months ago. She has been having weird side effects. She feels off. It's kind of like she is drunk and she sleeps a lot now. </w:t>
      </w:r>
      <w:commentRangeStart w:id="44"/>
      <w:r w:rsidR="00484602" w:rsidRPr="00484602">
        <w:rPr>
          <w:rFonts w:ascii="Arial" w:hAnsi="Arial"/>
          <w:sz w:val="20"/>
          <w:szCs w:val="20"/>
        </w:rPr>
        <w:t xml:space="preserve">Is this normal? </w:t>
      </w:r>
      <w:commentRangeEnd w:id="44"/>
      <w:r>
        <w:rPr>
          <w:rStyle w:val="CommentReference"/>
        </w:rPr>
        <w:commentReference w:id="44"/>
      </w:r>
      <w:commentRangeStart w:id="45"/>
      <w:r w:rsidR="00484602" w:rsidRPr="00484602">
        <w:rPr>
          <w:rFonts w:ascii="Arial" w:hAnsi="Arial"/>
          <w:sz w:val="20"/>
          <w:szCs w:val="20"/>
        </w:rPr>
        <w:t>I'm beginning to get worried</w:t>
      </w:r>
      <w:commentRangeEnd w:id="45"/>
      <w:r>
        <w:rPr>
          <w:rStyle w:val="CommentReference"/>
        </w:rPr>
        <w:commentReference w:id="45"/>
      </w:r>
      <w:r w:rsidR="00484602" w:rsidRPr="00484602">
        <w:rPr>
          <w:rFonts w:ascii="Arial" w:hAnsi="Arial"/>
          <w:sz w:val="20"/>
          <w:szCs w:val="20"/>
        </w:rPr>
        <w:t>. Thank you in advance!</w:t>
      </w:r>
    </w:p>
    <w:p w14:paraId="1B7B33A7" w14:textId="77777777" w:rsidR="003B0BF6" w:rsidRDefault="003B0BF6" w:rsidP="00471C3A">
      <w:pPr>
        <w:rPr>
          <w:rFonts w:ascii="Arial" w:hAnsi="Arial"/>
          <w:sz w:val="20"/>
          <w:szCs w:val="20"/>
        </w:rPr>
      </w:pPr>
    </w:p>
    <w:p w14:paraId="6643EF45" w14:textId="77777777" w:rsidR="003B0BF6" w:rsidRDefault="003B0BF6" w:rsidP="003B0BF6">
      <w:pPr>
        <w:rPr>
          <w:rFonts w:ascii="Arial" w:hAnsi="Arial" w:cs="Lucida Grande"/>
          <w:b/>
          <w:color w:val="000000"/>
          <w:sz w:val="20"/>
          <w:szCs w:val="20"/>
        </w:rPr>
      </w:pPr>
      <w:r>
        <w:rPr>
          <w:rFonts w:ascii="Arial" w:hAnsi="Arial" w:cs="Lucida Grande"/>
          <w:b/>
          <w:color w:val="000000"/>
          <w:sz w:val="20"/>
          <w:szCs w:val="20"/>
        </w:rPr>
        <w:t>Block 70 Post No. 173</w:t>
      </w:r>
    </w:p>
    <w:p w14:paraId="573F1B82" w14:textId="77777777" w:rsidR="003B0BF6" w:rsidRDefault="003B0BF6" w:rsidP="00471C3A">
      <w:pPr>
        <w:rPr>
          <w:rFonts w:ascii="Arial" w:hAnsi="Arial"/>
          <w:sz w:val="20"/>
          <w:szCs w:val="20"/>
        </w:rPr>
      </w:pPr>
    </w:p>
    <w:p w14:paraId="6079403E" w14:textId="2224AAB2" w:rsidR="003B0BF6" w:rsidRDefault="006C26C7" w:rsidP="00471C3A">
      <w:pPr>
        <w:rPr>
          <w:rFonts w:ascii="Arial" w:hAnsi="Arial"/>
          <w:sz w:val="20"/>
          <w:szCs w:val="20"/>
        </w:rPr>
      </w:pPr>
      <w:r w:rsidRPr="006C26C7">
        <w:rPr>
          <w:rFonts w:ascii="Arial" w:hAnsi="Arial"/>
          <w:sz w:val="20"/>
          <w:szCs w:val="20"/>
        </w:rPr>
        <w:t xml:space="preserve">Hey I'm on those and they get me sick. I throw up a lot.  </w:t>
      </w:r>
      <w:commentRangeStart w:id="46"/>
      <w:r w:rsidRPr="006C26C7">
        <w:rPr>
          <w:rFonts w:ascii="Arial" w:hAnsi="Arial"/>
          <w:sz w:val="20"/>
          <w:szCs w:val="20"/>
        </w:rPr>
        <w:t xml:space="preserve">These meds can get u low because they are so strong. The </w:t>
      </w:r>
      <w:proofErr w:type="spellStart"/>
      <w:r w:rsidRPr="006C26C7">
        <w:rPr>
          <w:rFonts w:ascii="Arial" w:hAnsi="Arial"/>
          <w:sz w:val="20"/>
          <w:szCs w:val="20"/>
        </w:rPr>
        <w:t>norvir</w:t>
      </w:r>
      <w:proofErr w:type="spellEnd"/>
      <w:r w:rsidRPr="006C26C7">
        <w:rPr>
          <w:rFonts w:ascii="Arial" w:hAnsi="Arial"/>
          <w:sz w:val="20"/>
          <w:szCs w:val="20"/>
        </w:rPr>
        <w:t xml:space="preserve"> is the one that does it to me the worst. </w:t>
      </w:r>
      <w:commentRangeEnd w:id="46"/>
      <w:r w:rsidR="00BF7232">
        <w:rPr>
          <w:rStyle w:val="CommentReference"/>
        </w:rPr>
        <w:commentReference w:id="46"/>
      </w:r>
      <w:commentRangeStart w:id="47"/>
      <w:r w:rsidRPr="006C26C7">
        <w:rPr>
          <w:rFonts w:ascii="Arial" w:hAnsi="Arial"/>
          <w:sz w:val="20"/>
          <w:szCs w:val="20"/>
        </w:rPr>
        <w:t xml:space="preserve">Ugh.!! </w:t>
      </w:r>
      <w:commentRangeEnd w:id="47"/>
      <w:r w:rsidR="00AF5BF7">
        <w:rPr>
          <w:rStyle w:val="CommentReference"/>
        </w:rPr>
        <w:commentReference w:id="47"/>
      </w:r>
      <w:r w:rsidRPr="006C26C7">
        <w:rPr>
          <w:rFonts w:ascii="Arial" w:hAnsi="Arial"/>
          <w:sz w:val="20"/>
          <w:szCs w:val="20"/>
        </w:rPr>
        <w:t>Wish there was a cure already. Been living with it for 28 yrs. I was born with HIV</w:t>
      </w:r>
    </w:p>
    <w:p w14:paraId="7AB90F6E" w14:textId="77777777" w:rsidR="00E2522E" w:rsidRDefault="00E2522E" w:rsidP="00471C3A">
      <w:pPr>
        <w:rPr>
          <w:rFonts w:ascii="Arial" w:hAnsi="Arial"/>
          <w:sz w:val="20"/>
          <w:szCs w:val="20"/>
        </w:rPr>
      </w:pPr>
    </w:p>
    <w:p w14:paraId="0C1CB93E" w14:textId="19FD93DC" w:rsidR="00E2522E" w:rsidRDefault="00E2522E" w:rsidP="00E2522E">
      <w:pPr>
        <w:rPr>
          <w:rFonts w:ascii="Arial" w:hAnsi="Arial" w:cs="Lucida Grande"/>
          <w:b/>
          <w:color w:val="000000"/>
          <w:sz w:val="20"/>
          <w:szCs w:val="20"/>
        </w:rPr>
      </w:pPr>
      <w:r>
        <w:rPr>
          <w:rFonts w:ascii="Arial" w:hAnsi="Arial" w:cs="Lucida Grande"/>
          <w:b/>
          <w:color w:val="000000"/>
          <w:sz w:val="20"/>
          <w:szCs w:val="20"/>
        </w:rPr>
        <w:t>Block 90 Post No. 233</w:t>
      </w:r>
    </w:p>
    <w:p w14:paraId="07C0D7A0" w14:textId="77777777" w:rsidR="00E2522E" w:rsidRDefault="00E2522E" w:rsidP="00471C3A">
      <w:pPr>
        <w:rPr>
          <w:rFonts w:ascii="Arial" w:hAnsi="Arial"/>
          <w:sz w:val="20"/>
          <w:szCs w:val="20"/>
        </w:rPr>
      </w:pPr>
    </w:p>
    <w:p w14:paraId="2891E234" w14:textId="7437E550" w:rsidR="00E2522E" w:rsidRDefault="00E2522E" w:rsidP="00471C3A">
      <w:pPr>
        <w:rPr>
          <w:rFonts w:ascii="Arial" w:hAnsi="Arial"/>
          <w:sz w:val="20"/>
          <w:szCs w:val="20"/>
        </w:rPr>
      </w:pPr>
      <w:r w:rsidRPr="00E2522E">
        <w:rPr>
          <w:rFonts w:ascii="Arial" w:hAnsi="Arial"/>
          <w:sz w:val="20"/>
          <w:szCs w:val="20"/>
        </w:rPr>
        <w:t xml:space="preserve">Hi all, Coming up on 2 years since my </w:t>
      </w:r>
      <w:proofErr w:type="spellStart"/>
      <w:r w:rsidRPr="00E2522E">
        <w:rPr>
          <w:rFonts w:ascii="Arial" w:hAnsi="Arial"/>
          <w:sz w:val="20"/>
          <w:szCs w:val="20"/>
        </w:rPr>
        <w:t>hiv</w:t>
      </w:r>
      <w:proofErr w:type="spellEnd"/>
      <w:r w:rsidRPr="00E2522E">
        <w:rPr>
          <w:rFonts w:ascii="Arial" w:hAnsi="Arial"/>
          <w:sz w:val="20"/>
          <w:szCs w:val="20"/>
        </w:rPr>
        <w:t xml:space="preserve"> dx and I guess everything was going a little too well.  Good labs and no side effects.  Well... Colonoscopy 2 weeks ago revealed squamous cell rectal tumor.  HPV related cancer and apparently not uncommon among </w:t>
      </w:r>
      <w:proofErr w:type="spellStart"/>
      <w:r w:rsidRPr="00E2522E">
        <w:rPr>
          <w:rFonts w:ascii="Arial" w:hAnsi="Arial"/>
          <w:sz w:val="20"/>
          <w:szCs w:val="20"/>
        </w:rPr>
        <w:t>hiv</w:t>
      </w:r>
      <w:proofErr w:type="spellEnd"/>
      <w:r w:rsidRPr="00E2522E">
        <w:rPr>
          <w:rFonts w:ascii="Arial" w:hAnsi="Arial"/>
          <w:sz w:val="20"/>
          <w:szCs w:val="20"/>
        </w:rPr>
        <w:t xml:space="preserve">+ people.  Further scans have not found any spreading to distant organs, although there may be some involvement of local lymph nodes. Fuck. Now I'm preparing for 5-6 weeks of radiation and 2 rounds of chemo.  </w:t>
      </w:r>
      <w:proofErr w:type="spellStart"/>
      <w:r w:rsidRPr="00E2522E">
        <w:rPr>
          <w:rFonts w:ascii="Arial" w:hAnsi="Arial"/>
          <w:sz w:val="20"/>
          <w:szCs w:val="20"/>
        </w:rPr>
        <w:t>Mitomycin</w:t>
      </w:r>
      <w:proofErr w:type="spellEnd"/>
      <w:r w:rsidRPr="00E2522E">
        <w:rPr>
          <w:rFonts w:ascii="Arial" w:hAnsi="Arial"/>
          <w:sz w:val="20"/>
          <w:szCs w:val="20"/>
        </w:rPr>
        <w:t xml:space="preserve"> and 5FU (as in fuck </w:t>
      </w:r>
      <w:proofErr w:type="gramStart"/>
      <w:r w:rsidRPr="00E2522E">
        <w:rPr>
          <w:rFonts w:ascii="Arial" w:hAnsi="Arial"/>
          <w:sz w:val="20"/>
          <w:szCs w:val="20"/>
        </w:rPr>
        <w:t>you</w:t>
      </w:r>
      <w:proofErr w:type="gramEnd"/>
      <w:r w:rsidRPr="00E2522E">
        <w:rPr>
          <w:rFonts w:ascii="Arial" w:hAnsi="Arial"/>
          <w:sz w:val="20"/>
          <w:szCs w:val="20"/>
        </w:rPr>
        <w:t xml:space="preserve"> cancer).  Got a nice little port in my chest which </w:t>
      </w:r>
      <w:proofErr w:type="spellStart"/>
      <w:r w:rsidRPr="00E2522E">
        <w:rPr>
          <w:rFonts w:ascii="Arial" w:hAnsi="Arial"/>
          <w:sz w:val="20"/>
          <w:szCs w:val="20"/>
        </w:rPr>
        <w:t>kinda</w:t>
      </w:r>
      <w:proofErr w:type="spellEnd"/>
      <w:r w:rsidRPr="00E2522E">
        <w:rPr>
          <w:rFonts w:ascii="Arial" w:hAnsi="Arial"/>
          <w:sz w:val="20"/>
          <w:szCs w:val="20"/>
        </w:rPr>
        <w:t xml:space="preserve"> freaks me out. </w:t>
      </w:r>
      <w:commentRangeStart w:id="48"/>
      <w:commentRangeStart w:id="49"/>
      <w:r w:rsidRPr="00E2522E">
        <w:rPr>
          <w:rFonts w:ascii="Arial" w:hAnsi="Arial"/>
          <w:sz w:val="20"/>
          <w:szCs w:val="20"/>
        </w:rPr>
        <w:t xml:space="preserve">I'm scared. </w:t>
      </w:r>
      <w:commentRangeEnd w:id="48"/>
      <w:r w:rsidR="00EF541F">
        <w:rPr>
          <w:rStyle w:val="CommentReference"/>
        </w:rPr>
        <w:commentReference w:id="48"/>
      </w:r>
      <w:commentRangeStart w:id="50"/>
      <w:r w:rsidRPr="00E2522E">
        <w:rPr>
          <w:rFonts w:ascii="Arial" w:hAnsi="Arial"/>
          <w:sz w:val="20"/>
          <w:szCs w:val="20"/>
        </w:rPr>
        <w:t xml:space="preserve">Has anyone else been through anything like this? </w:t>
      </w:r>
      <w:commentRangeEnd w:id="50"/>
      <w:r>
        <w:rPr>
          <w:rStyle w:val="CommentReference"/>
        </w:rPr>
        <w:commentReference w:id="50"/>
      </w:r>
      <w:commentRangeStart w:id="51"/>
      <w:r w:rsidRPr="00E2522E">
        <w:rPr>
          <w:rFonts w:ascii="Arial" w:hAnsi="Arial"/>
          <w:sz w:val="20"/>
          <w:szCs w:val="20"/>
        </w:rPr>
        <w:t>Any words of wisdom?</w:t>
      </w:r>
      <w:commentRangeEnd w:id="51"/>
      <w:r w:rsidR="00EF541F">
        <w:rPr>
          <w:rStyle w:val="CommentReference"/>
        </w:rPr>
        <w:commentReference w:id="51"/>
      </w:r>
      <w:commentRangeEnd w:id="49"/>
      <w:r w:rsidR="00082AF0">
        <w:rPr>
          <w:rStyle w:val="CommentReference"/>
        </w:rPr>
        <w:commentReference w:id="49"/>
      </w:r>
    </w:p>
    <w:p w14:paraId="338E89BB" w14:textId="77777777" w:rsidR="00EF541F" w:rsidRDefault="00EF541F" w:rsidP="00471C3A">
      <w:pPr>
        <w:rPr>
          <w:rFonts w:ascii="Arial" w:hAnsi="Arial"/>
          <w:sz w:val="20"/>
          <w:szCs w:val="20"/>
        </w:rPr>
      </w:pPr>
    </w:p>
    <w:p w14:paraId="3B117054" w14:textId="08C6A6D7" w:rsidR="00EF541F" w:rsidRDefault="00EF541F" w:rsidP="00EF541F">
      <w:pPr>
        <w:rPr>
          <w:rFonts w:ascii="Arial" w:hAnsi="Arial" w:cs="Lucida Grande"/>
          <w:b/>
          <w:color w:val="000000"/>
          <w:sz w:val="20"/>
          <w:szCs w:val="20"/>
        </w:rPr>
      </w:pPr>
      <w:r>
        <w:rPr>
          <w:rFonts w:ascii="Arial" w:hAnsi="Arial" w:cs="Lucida Grande"/>
          <w:b/>
          <w:color w:val="000000"/>
          <w:sz w:val="20"/>
          <w:szCs w:val="20"/>
        </w:rPr>
        <w:t>Block 90 Post No. 234</w:t>
      </w:r>
    </w:p>
    <w:p w14:paraId="7FECD0C1" w14:textId="77777777" w:rsidR="00EF541F" w:rsidRDefault="00EF541F" w:rsidP="00471C3A">
      <w:pPr>
        <w:rPr>
          <w:rFonts w:ascii="Arial" w:hAnsi="Arial"/>
          <w:sz w:val="20"/>
          <w:szCs w:val="20"/>
        </w:rPr>
      </w:pPr>
    </w:p>
    <w:p w14:paraId="7E469A21" w14:textId="5D0EAA82" w:rsidR="00EF541F" w:rsidRDefault="00EF541F" w:rsidP="00471C3A">
      <w:pPr>
        <w:rPr>
          <w:rFonts w:ascii="Arial" w:hAnsi="Arial"/>
          <w:sz w:val="20"/>
          <w:szCs w:val="20"/>
        </w:rPr>
      </w:pPr>
      <w:commentRangeStart w:id="52"/>
      <w:r w:rsidRPr="00EF541F">
        <w:rPr>
          <w:rFonts w:ascii="Arial" w:hAnsi="Arial"/>
          <w:sz w:val="20"/>
          <w:szCs w:val="20"/>
        </w:rPr>
        <w:t>I'm sorry to hear of your temporary health set back. Thank goodness you had a colonoscopy and the cancer was caught early and has not metastasized.  It sounds like your medical team is on top of things and that you have an aggressive treatment plan in place. Rest assured, oncology today is better than ever. The odds are tremendously in your favor.  My thoughts are with you.  You will be fine.</w:t>
      </w:r>
      <w:commentRangeEnd w:id="52"/>
      <w:r w:rsidR="009C230C">
        <w:rPr>
          <w:rStyle w:val="CommentReference"/>
        </w:rPr>
        <w:commentReference w:id="52"/>
      </w:r>
    </w:p>
    <w:p w14:paraId="74122A02" w14:textId="77777777" w:rsidR="009C230C" w:rsidRDefault="009C230C" w:rsidP="00471C3A">
      <w:pPr>
        <w:rPr>
          <w:rFonts w:ascii="Arial" w:hAnsi="Arial"/>
          <w:sz w:val="20"/>
          <w:szCs w:val="20"/>
        </w:rPr>
      </w:pPr>
    </w:p>
    <w:p w14:paraId="31663B6F" w14:textId="77777777" w:rsidR="009C230C" w:rsidRDefault="009C230C" w:rsidP="009C230C">
      <w:pPr>
        <w:rPr>
          <w:rFonts w:ascii="Arial" w:hAnsi="Arial" w:cs="Lucida Grande"/>
          <w:b/>
          <w:color w:val="000000"/>
          <w:sz w:val="20"/>
          <w:szCs w:val="20"/>
        </w:rPr>
      </w:pPr>
      <w:r>
        <w:rPr>
          <w:rFonts w:ascii="Arial" w:hAnsi="Arial" w:cs="Lucida Grande"/>
          <w:b/>
          <w:color w:val="000000"/>
          <w:sz w:val="20"/>
          <w:szCs w:val="20"/>
        </w:rPr>
        <w:t>Block 90 Post No. 234</w:t>
      </w:r>
    </w:p>
    <w:p w14:paraId="2F177167" w14:textId="77777777" w:rsidR="009C230C" w:rsidRDefault="009C230C" w:rsidP="00471C3A">
      <w:pPr>
        <w:rPr>
          <w:rFonts w:ascii="Arial" w:hAnsi="Arial"/>
          <w:sz w:val="20"/>
          <w:szCs w:val="20"/>
        </w:rPr>
      </w:pPr>
    </w:p>
    <w:p w14:paraId="77E27227" w14:textId="2B0F4B0D" w:rsidR="009C230C" w:rsidRDefault="009C230C" w:rsidP="00471C3A">
      <w:pPr>
        <w:rPr>
          <w:rFonts w:ascii="Arial" w:hAnsi="Arial"/>
          <w:sz w:val="20"/>
          <w:szCs w:val="20"/>
        </w:rPr>
      </w:pPr>
      <w:r w:rsidRPr="009C230C">
        <w:rPr>
          <w:rFonts w:ascii="Arial" w:hAnsi="Arial"/>
          <w:sz w:val="20"/>
          <w:szCs w:val="20"/>
        </w:rPr>
        <w:t xml:space="preserve">Thanks...  Yes the oncologists are extremely optimistic.  They say this type of cancer responds very well to treatment so I guess I have every reason to be hopeful.  </w:t>
      </w:r>
      <w:commentRangeStart w:id="53"/>
      <w:r w:rsidRPr="009C230C">
        <w:rPr>
          <w:rFonts w:ascii="Arial" w:hAnsi="Arial"/>
          <w:sz w:val="20"/>
          <w:szCs w:val="20"/>
        </w:rPr>
        <w:t xml:space="preserve">Still it's a tough thing to face.  Really not looking forward to the treatment... </w:t>
      </w:r>
      <w:commentRangeEnd w:id="53"/>
      <w:r>
        <w:rPr>
          <w:rStyle w:val="CommentReference"/>
        </w:rPr>
        <w:commentReference w:id="53"/>
      </w:r>
      <w:r w:rsidRPr="009C230C">
        <w:rPr>
          <w:rFonts w:ascii="Arial" w:hAnsi="Arial"/>
          <w:sz w:val="20"/>
          <w:szCs w:val="20"/>
        </w:rPr>
        <w:t>But the cancer clinic was full of patients in their 70s and 80s so I figure if they can take it I should have no problem.  It's just that I'm such a wuss</w:t>
      </w:r>
      <w:commentRangeStart w:id="54"/>
      <w:r w:rsidRPr="009C230C">
        <w:rPr>
          <w:rFonts w:ascii="Arial" w:hAnsi="Arial"/>
          <w:sz w:val="20"/>
          <w:szCs w:val="20"/>
        </w:rPr>
        <w:t>…</w:t>
      </w:r>
      <w:commentRangeEnd w:id="54"/>
      <w:r w:rsidR="00BE083C">
        <w:rPr>
          <w:rStyle w:val="CommentReference"/>
        </w:rPr>
        <w:commentReference w:id="54"/>
      </w:r>
    </w:p>
    <w:p w14:paraId="4FB469BC" w14:textId="77777777" w:rsidR="004165EC" w:rsidRDefault="004165EC" w:rsidP="00471C3A">
      <w:pPr>
        <w:rPr>
          <w:rFonts w:ascii="Arial" w:hAnsi="Arial"/>
          <w:sz w:val="20"/>
          <w:szCs w:val="20"/>
        </w:rPr>
      </w:pPr>
    </w:p>
    <w:p w14:paraId="6703927E" w14:textId="7B3CAEC3" w:rsidR="004165EC" w:rsidRDefault="004165EC" w:rsidP="004165EC">
      <w:pPr>
        <w:rPr>
          <w:rFonts w:ascii="Arial" w:hAnsi="Arial" w:cs="Lucida Grande"/>
          <w:b/>
          <w:color w:val="000000"/>
          <w:sz w:val="20"/>
          <w:szCs w:val="20"/>
        </w:rPr>
      </w:pPr>
      <w:r>
        <w:rPr>
          <w:rFonts w:ascii="Arial" w:hAnsi="Arial" w:cs="Lucida Grande"/>
          <w:b/>
          <w:color w:val="000000"/>
          <w:sz w:val="20"/>
          <w:szCs w:val="20"/>
        </w:rPr>
        <w:t>Block 121 Post No. 324</w:t>
      </w:r>
    </w:p>
    <w:p w14:paraId="04FFDE66" w14:textId="77777777" w:rsidR="004165EC" w:rsidRDefault="004165EC" w:rsidP="00471C3A">
      <w:pPr>
        <w:rPr>
          <w:rFonts w:ascii="Arial" w:hAnsi="Arial"/>
          <w:sz w:val="20"/>
          <w:szCs w:val="20"/>
        </w:rPr>
      </w:pPr>
    </w:p>
    <w:p w14:paraId="574929DC" w14:textId="4630899D" w:rsidR="004165EC" w:rsidRDefault="004165EC" w:rsidP="00471C3A">
      <w:pPr>
        <w:rPr>
          <w:rFonts w:ascii="Arial" w:hAnsi="Arial"/>
          <w:sz w:val="20"/>
          <w:szCs w:val="20"/>
        </w:rPr>
      </w:pPr>
      <w:r w:rsidRPr="004165EC">
        <w:rPr>
          <w:rFonts w:ascii="Arial" w:hAnsi="Arial"/>
          <w:sz w:val="20"/>
          <w:szCs w:val="20"/>
        </w:rPr>
        <w:t xml:space="preserve">I'm 41 years of age woman and I never had any exposure for HIV but in the last couple of years I have been sick for a long especially cough and in 2011 I got pneumonia and hospitalized for two </w:t>
      </w:r>
      <w:r w:rsidRPr="004165EC">
        <w:rPr>
          <w:rFonts w:ascii="Arial" w:hAnsi="Arial"/>
          <w:sz w:val="20"/>
          <w:szCs w:val="20"/>
        </w:rPr>
        <w:lastRenderedPageBreak/>
        <w:t xml:space="preserve">months and after that not sever illness but in June 2015 again I was so sick and I went hospital and the doctor told me to check for HIV and everything and they told me I am positive for HIV and Tuberculosis and something related to meningitis I had severe head ache I did MRI and they told me there is small tumors in my brain. I never did something which exposed me for HIV and I have a son living alone. They told me my CD4 was 47 in June 2015 they didn’t tell me the viral load and others since </w:t>
      </w:r>
      <w:commentRangeStart w:id="55"/>
      <w:r w:rsidRPr="004165EC">
        <w:rPr>
          <w:rFonts w:ascii="Arial" w:hAnsi="Arial"/>
          <w:sz w:val="20"/>
          <w:szCs w:val="20"/>
        </w:rPr>
        <w:t>I am not that much good enough to understand those numbers</w:t>
      </w:r>
      <w:commentRangeEnd w:id="55"/>
      <w:r>
        <w:rPr>
          <w:rStyle w:val="CommentReference"/>
        </w:rPr>
        <w:commentReference w:id="55"/>
      </w:r>
      <w:r w:rsidRPr="004165EC">
        <w:rPr>
          <w:rFonts w:ascii="Arial" w:hAnsi="Arial"/>
          <w:sz w:val="20"/>
          <w:szCs w:val="20"/>
        </w:rPr>
        <w:t xml:space="preserve"> and to make it short. The doctors told me to start medication but I rejected and I started TB medication and Bactrim and some medication for my headache since June 2015. After 6 month I checked up they told me my CD4 in November 2015 is 96 and the doctors asked me to start HIV medication but I rejected because right now I am taking TB medication, Bactrim and medication for my headache/meningitis thing/ I don’t know the name there is another medication and I am taking 5 tablets per day. If I add another tablet that could make so complicated/in my understanding/ I am living in a developing country there is no different kinds of HIV medications. My problem right now is I cannot see properly especially my right eye unless I inclined my head to the right my left eye is good with heavy head sometimes spinning head. </w:t>
      </w:r>
      <w:commentRangeStart w:id="56"/>
      <w:r w:rsidRPr="004165EC">
        <w:rPr>
          <w:rFonts w:ascii="Arial" w:hAnsi="Arial"/>
          <w:sz w:val="20"/>
          <w:szCs w:val="20"/>
        </w:rPr>
        <w:t>Therefore I cannot go out for seven months because when someone called me I cannot focus and see instantly unless I inclined my head to the right. I am living a country where there is very few HIV specialist peopl</w:t>
      </w:r>
      <w:commentRangeStart w:id="57"/>
      <w:r w:rsidRPr="004165EC">
        <w:rPr>
          <w:rFonts w:ascii="Arial" w:hAnsi="Arial"/>
          <w:sz w:val="20"/>
          <w:szCs w:val="20"/>
        </w:rPr>
        <w:t>e</w:t>
      </w:r>
      <w:commentRangeEnd w:id="56"/>
      <w:r>
        <w:rPr>
          <w:rStyle w:val="CommentReference"/>
        </w:rPr>
        <w:commentReference w:id="56"/>
      </w:r>
      <w:commentRangeEnd w:id="57"/>
      <w:r w:rsidR="00B51338">
        <w:rPr>
          <w:rStyle w:val="CommentReference"/>
        </w:rPr>
        <w:commentReference w:id="57"/>
      </w:r>
      <w:r w:rsidRPr="004165EC">
        <w:rPr>
          <w:rFonts w:ascii="Arial" w:hAnsi="Arial"/>
          <w:sz w:val="20"/>
          <w:szCs w:val="20"/>
        </w:rPr>
        <w:t>. Even I didn’t confirm my HIV test.</w:t>
      </w:r>
    </w:p>
    <w:p w14:paraId="18137536" w14:textId="77777777" w:rsidR="004165EC" w:rsidRDefault="004165EC" w:rsidP="00471C3A">
      <w:pPr>
        <w:rPr>
          <w:rFonts w:ascii="Arial" w:hAnsi="Arial"/>
          <w:sz w:val="20"/>
          <w:szCs w:val="20"/>
        </w:rPr>
      </w:pPr>
    </w:p>
    <w:p w14:paraId="247DD5BB" w14:textId="008150BF" w:rsidR="004165EC" w:rsidRDefault="004165EC" w:rsidP="004165EC">
      <w:pPr>
        <w:rPr>
          <w:rFonts w:ascii="Arial" w:hAnsi="Arial" w:cs="Lucida Grande"/>
          <w:b/>
          <w:color w:val="000000"/>
          <w:sz w:val="20"/>
          <w:szCs w:val="20"/>
        </w:rPr>
      </w:pPr>
      <w:r>
        <w:rPr>
          <w:rFonts w:ascii="Arial" w:hAnsi="Arial" w:cs="Lucida Grande"/>
          <w:b/>
          <w:color w:val="000000"/>
          <w:sz w:val="20"/>
          <w:szCs w:val="20"/>
        </w:rPr>
        <w:t>Block 121 Post No. 325</w:t>
      </w:r>
    </w:p>
    <w:p w14:paraId="069530CD" w14:textId="77777777" w:rsidR="004165EC" w:rsidRDefault="004165EC" w:rsidP="00471C3A">
      <w:pPr>
        <w:rPr>
          <w:rFonts w:ascii="Arial" w:hAnsi="Arial"/>
          <w:sz w:val="20"/>
          <w:szCs w:val="20"/>
        </w:rPr>
      </w:pPr>
    </w:p>
    <w:p w14:paraId="3D84571C" w14:textId="1822D3CE" w:rsidR="004165EC" w:rsidRDefault="004165EC" w:rsidP="00471C3A">
      <w:pPr>
        <w:rPr>
          <w:rFonts w:ascii="Arial" w:hAnsi="Arial"/>
          <w:sz w:val="20"/>
          <w:szCs w:val="20"/>
        </w:rPr>
      </w:pPr>
      <w:commentRangeStart w:id="58"/>
      <w:r w:rsidRPr="004165EC">
        <w:rPr>
          <w:rFonts w:ascii="Arial" w:hAnsi="Arial"/>
          <w:sz w:val="20"/>
          <w:szCs w:val="20"/>
        </w:rPr>
        <w:t xml:space="preserve">the one best thing to do for yourself is listen to the doctor and take the meds for HIV. those cd4 numbers are pretty low and if you ignore it for much longer you will not have a good </w:t>
      </w:r>
      <w:proofErr w:type="spellStart"/>
      <w:r w:rsidRPr="004165EC">
        <w:rPr>
          <w:rFonts w:ascii="Arial" w:hAnsi="Arial"/>
          <w:sz w:val="20"/>
          <w:szCs w:val="20"/>
        </w:rPr>
        <w:t>outcome</w:t>
      </w:r>
      <w:commentRangeEnd w:id="58"/>
      <w:r>
        <w:rPr>
          <w:rStyle w:val="CommentReference"/>
        </w:rPr>
        <w:commentReference w:id="58"/>
      </w:r>
      <w:r w:rsidRPr="004165EC">
        <w:rPr>
          <w:rFonts w:ascii="Arial" w:hAnsi="Arial"/>
          <w:sz w:val="20"/>
          <w:szCs w:val="20"/>
        </w:rPr>
        <w:t>.</w:t>
      </w:r>
      <w:commentRangeStart w:id="59"/>
      <w:r w:rsidRPr="004165EC">
        <w:rPr>
          <w:rFonts w:ascii="Arial" w:hAnsi="Arial"/>
          <w:sz w:val="20"/>
          <w:szCs w:val="20"/>
        </w:rPr>
        <w:t>good</w:t>
      </w:r>
      <w:proofErr w:type="spellEnd"/>
      <w:r w:rsidRPr="004165EC">
        <w:rPr>
          <w:rFonts w:ascii="Arial" w:hAnsi="Arial"/>
          <w:sz w:val="20"/>
          <w:szCs w:val="20"/>
        </w:rPr>
        <w:t xml:space="preserve"> luck</w:t>
      </w:r>
      <w:commentRangeEnd w:id="59"/>
      <w:r>
        <w:rPr>
          <w:rStyle w:val="CommentReference"/>
        </w:rPr>
        <w:commentReference w:id="59"/>
      </w:r>
    </w:p>
    <w:p w14:paraId="1136AB45" w14:textId="77777777" w:rsidR="004140C1" w:rsidRDefault="004140C1" w:rsidP="00471C3A">
      <w:pPr>
        <w:rPr>
          <w:rFonts w:ascii="Arial" w:hAnsi="Arial"/>
          <w:sz w:val="20"/>
          <w:szCs w:val="20"/>
        </w:rPr>
      </w:pPr>
    </w:p>
    <w:p w14:paraId="560A49EE" w14:textId="77777777" w:rsidR="004140C1" w:rsidRDefault="004140C1" w:rsidP="00471C3A">
      <w:pPr>
        <w:rPr>
          <w:rFonts w:ascii="Arial" w:hAnsi="Arial"/>
          <w:sz w:val="20"/>
          <w:szCs w:val="20"/>
        </w:rPr>
      </w:pPr>
    </w:p>
    <w:p w14:paraId="63C317FC" w14:textId="4E547EE9" w:rsidR="004140C1" w:rsidRDefault="004140C1" w:rsidP="004140C1">
      <w:pPr>
        <w:jc w:val="center"/>
        <w:rPr>
          <w:rFonts w:ascii="Arial" w:hAnsi="Arial"/>
          <w:sz w:val="20"/>
          <w:szCs w:val="20"/>
        </w:rPr>
      </w:pPr>
      <w:r>
        <w:rPr>
          <w:rFonts w:ascii="Arial" w:hAnsi="Arial"/>
          <w:sz w:val="20"/>
          <w:szCs w:val="20"/>
        </w:rPr>
        <w:t>……</w:t>
      </w:r>
    </w:p>
    <w:p w14:paraId="1A95828B" w14:textId="77777777" w:rsidR="004140C1" w:rsidRDefault="004140C1" w:rsidP="004140C1">
      <w:pPr>
        <w:jc w:val="center"/>
        <w:rPr>
          <w:rFonts w:ascii="Arial" w:hAnsi="Arial"/>
          <w:sz w:val="20"/>
          <w:szCs w:val="20"/>
        </w:rPr>
      </w:pPr>
    </w:p>
    <w:p w14:paraId="0076F556" w14:textId="77777777" w:rsidR="009128A8" w:rsidRDefault="009128A8" w:rsidP="004140C1">
      <w:pPr>
        <w:rPr>
          <w:rFonts w:ascii="Arial" w:hAnsi="Arial" w:cs="Lucida Grande"/>
          <w:b/>
          <w:color w:val="000000"/>
          <w:sz w:val="20"/>
          <w:szCs w:val="20"/>
        </w:rPr>
      </w:pPr>
    </w:p>
    <w:p w14:paraId="3C7AE440" w14:textId="77777777" w:rsidR="001D12AB" w:rsidRPr="00471C3A" w:rsidRDefault="001D12AB" w:rsidP="004140C1">
      <w:pPr>
        <w:rPr>
          <w:rFonts w:ascii="Arial" w:hAnsi="Arial"/>
          <w:sz w:val="20"/>
          <w:szCs w:val="20"/>
        </w:rPr>
      </w:pPr>
      <w:bookmarkStart w:id="60" w:name="_GoBack"/>
      <w:bookmarkEnd w:id="60"/>
    </w:p>
    <w:sectPr w:rsidR="001D12AB" w:rsidRPr="00471C3A" w:rsidSect="00902A4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an Maestre" w:date="2017-03-25T12:09:00Z" w:initials="JM">
    <w:p w14:paraId="436969D5" w14:textId="77777777" w:rsidR="00ED38D0" w:rsidRDefault="00ED38D0">
      <w:pPr>
        <w:pStyle w:val="CommentText"/>
      </w:pPr>
      <w:r>
        <w:rPr>
          <w:rStyle w:val="CommentReference"/>
        </w:rPr>
        <w:annotationRef/>
      </w:r>
      <w:r>
        <w:t>Support seeking</w:t>
      </w:r>
    </w:p>
    <w:p w14:paraId="3E0DFA67" w14:textId="77777777" w:rsidR="00ED38D0" w:rsidRDefault="00ED38D0">
      <w:pPr>
        <w:pStyle w:val="CommentText"/>
      </w:pPr>
      <w:r>
        <w:t>Type: emotional</w:t>
      </w:r>
    </w:p>
    <w:p w14:paraId="394C1C15" w14:textId="77777777" w:rsidR="00ED38D0" w:rsidRDefault="00ED38D0">
      <w:pPr>
        <w:pStyle w:val="CommentText"/>
      </w:pPr>
      <w:r>
        <w:t>Strategy: indirect</w:t>
      </w:r>
    </w:p>
  </w:comment>
  <w:comment w:id="1" w:author="Juan Maestre" w:date="2017-03-25T12:10:00Z" w:initials="JM">
    <w:p w14:paraId="37DE233A" w14:textId="77777777" w:rsidR="00ED38D0" w:rsidRDefault="00ED38D0">
      <w:pPr>
        <w:pStyle w:val="CommentText"/>
      </w:pPr>
      <w:r>
        <w:rPr>
          <w:rStyle w:val="CommentReference"/>
        </w:rPr>
        <w:annotationRef/>
      </w:r>
      <w:r>
        <w:t>Support Seeking</w:t>
      </w:r>
    </w:p>
    <w:p w14:paraId="5FFA3A7D" w14:textId="77777777" w:rsidR="00ED38D0" w:rsidRDefault="00ED38D0">
      <w:pPr>
        <w:pStyle w:val="CommentText"/>
      </w:pPr>
      <w:r>
        <w:t>Type: emotional</w:t>
      </w:r>
    </w:p>
    <w:p w14:paraId="1DA2C61F" w14:textId="77777777" w:rsidR="00ED38D0" w:rsidRDefault="00ED38D0">
      <w:pPr>
        <w:pStyle w:val="CommentText"/>
      </w:pPr>
      <w:r>
        <w:t>Strategy: indirect</w:t>
      </w:r>
    </w:p>
  </w:comment>
  <w:comment w:id="2" w:author="Juan Maestre" w:date="2017-03-25T12:10:00Z" w:initials="JM">
    <w:p w14:paraId="08975EA5" w14:textId="77777777" w:rsidR="00ED38D0" w:rsidRDefault="00ED38D0">
      <w:pPr>
        <w:pStyle w:val="CommentText"/>
      </w:pPr>
      <w:r>
        <w:rPr>
          <w:rStyle w:val="CommentReference"/>
        </w:rPr>
        <w:annotationRef/>
      </w:r>
      <w:r>
        <w:t>Support seeking</w:t>
      </w:r>
    </w:p>
    <w:p w14:paraId="32168914" w14:textId="77777777" w:rsidR="00ED38D0" w:rsidRDefault="00ED38D0">
      <w:pPr>
        <w:pStyle w:val="CommentText"/>
      </w:pPr>
      <w:r>
        <w:t>Type: self-esteem</w:t>
      </w:r>
    </w:p>
    <w:p w14:paraId="25959364" w14:textId="77777777" w:rsidR="00ED38D0" w:rsidRDefault="00ED38D0">
      <w:pPr>
        <w:pStyle w:val="CommentText"/>
      </w:pPr>
      <w:r>
        <w:t>Strategy: indirect</w:t>
      </w:r>
    </w:p>
  </w:comment>
  <w:comment w:id="3" w:author="Juan Maestre" w:date="2017-03-25T12:11:00Z" w:initials="JM">
    <w:p w14:paraId="764435F9" w14:textId="77777777" w:rsidR="00ED38D0" w:rsidRDefault="00ED38D0">
      <w:pPr>
        <w:pStyle w:val="CommentText"/>
      </w:pPr>
      <w:r>
        <w:rPr>
          <w:rStyle w:val="CommentReference"/>
        </w:rPr>
        <w:annotationRef/>
      </w:r>
      <w:r>
        <w:t>Support seeking</w:t>
      </w:r>
    </w:p>
    <w:p w14:paraId="31D778B6" w14:textId="06E7AC41" w:rsidR="00ED38D0" w:rsidRDefault="00ED38D0">
      <w:pPr>
        <w:pStyle w:val="CommentText"/>
      </w:pPr>
      <w:r>
        <w:t>Type: emotional</w:t>
      </w:r>
      <w:r w:rsidR="00007658">
        <w:t xml:space="preserve"> and informational</w:t>
      </w:r>
    </w:p>
    <w:p w14:paraId="3EFDA1D4" w14:textId="6F22035B" w:rsidR="00007658" w:rsidRDefault="00ED38D0">
      <w:pPr>
        <w:pStyle w:val="CommentText"/>
      </w:pPr>
      <w:r>
        <w:t xml:space="preserve">Strategy: </w:t>
      </w:r>
      <w:r w:rsidR="00007658">
        <w:t>direct</w:t>
      </w:r>
    </w:p>
  </w:comment>
  <w:comment w:id="4" w:author="Juan Maestre" w:date="2017-03-25T12:11:00Z" w:initials="JM">
    <w:p w14:paraId="2724B1B8" w14:textId="77777777" w:rsidR="00ED38D0" w:rsidRDefault="00ED38D0">
      <w:pPr>
        <w:pStyle w:val="CommentText"/>
      </w:pPr>
      <w:r>
        <w:rPr>
          <w:rStyle w:val="CommentReference"/>
        </w:rPr>
        <w:annotationRef/>
      </w:r>
      <w:r>
        <w:t>Support provision</w:t>
      </w:r>
    </w:p>
    <w:p w14:paraId="45C29C29" w14:textId="77777777" w:rsidR="00ED38D0" w:rsidRDefault="00ED38D0">
      <w:pPr>
        <w:pStyle w:val="CommentText"/>
      </w:pPr>
      <w:r>
        <w:t>Type: informational (advice)</w:t>
      </w:r>
    </w:p>
    <w:p w14:paraId="55EDB333" w14:textId="77777777" w:rsidR="00ED38D0" w:rsidRDefault="00ED38D0">
      <w:pPr>
        <w:pStyle w:val="CommentText"/>
      </w:pPr>
    </w:p>
  </w:comment>
  <w:comment w:id="5" w:author="Juan Maestre" w:date="2017-03-25T12:12:00Z" w:initials="JM">
    <w:p w14:paraId="1B00915C" w14:textId="77777777" w:rsidR="00ED38D0" w:rsidRDefault="00ED38D0">
      <w:pPr>
        <w:pStyle w:val="CommentText"/>
      </w:pPr>
      <w:r>
        <w:rPr>
          <w:rStyle w:val="CommentReference"/>
        </w:rPr>
        <w:annotationRef/>
      </w:r>
      <w:r>
        <w:t>Support provision</w:t>
      </w:r>
    </w:p>
    <w:p w14:paraId="7FD52420" w14:textId="77777777" w:rsidR="00ED38D0" w:rsidRDefault="00ED38D0">
      <w:pPr>
        <w:pStyle w:val="CommentText"/>
      </w:pPr>
      <w:r>
        <w:t>Type: emotional</w:t>
      </w:r>
    </w:p>
    <w:p w14:paraId="2ED7D830" w14:textId="77777777" w:rsidR="00ED38D0" w:rsidRDefault="00ED38D0">
      <w:pPr>
        <w:pStyle w:val="CommentText"/>
      </w:pPr>
      <w:r>
        <w:t>PC: low</w:t>
      </w:r>
    </w:p>
  </w:comment>
  <w:comment w:id="7" w:author="Juan Maestre" w:date="2017-03-25T12:13:00Z" w:initials="JM">
    <w:p w14:paraId="298D66F5" w14:textId="77777777" w:rsidR="00ED38D0" w:rsidRDefault="00ED38D0">
      <w:pPr>
        <w:pStyle w:val="CommentText"/>
      </w:pPr>
      <w:r>
        <w:rPr>
          <w:rStyle w:val="CommentReference"/>
        </w:rPr>
        <w:annotationRef/>
      </w:r>
      <w:r>
        <w:t>Support seeking</w:t>
      </w:r>
    </w:p>
    <w:p w14:paraId="30B37D5A" w14:textId="00C7E633" w:rsidR="00ED38D0" w:rsidRDefault="00ED38D0">
      <w:pPr>
        <w:pStyle w:val="CommentText"/>
      </w:pPr>
      <w:r>
        <w:t>Type: informational</w:t>
      </w:r>
      <w:r w:rsidR="00007658">
        <w:t xml:space="preserve"> and emotional</w:t>
      </w:r>
    </w:p>
    <w:p w14:paraId="70DCAFF2" w14:textId="77777777" w:rsidR="00ED38D0" w:rsidRDefault="00ED38D0">
      <w:pPr>
        <w:pStyle w:val="CommentText"/>
      </w:pPr>
      <w:r>
        <w:t>Strategy: direct</w:t>
      </w:r>
    </w:p>
  </w:comment>
  <w:comment w:id="9" w:author="Juan Maestre" w:date="2017-03-25T12:17:00Z" w:initials="JM">
    <w:p w14:paraId="5D56D757" w14:textId="77777777" w:rsidR="00ED38D0" w:rsidRDefault="00ED38D0">
      <w:pPr>
        <w:pStyle w:val="CommentText"/>
      </w:pPr>
      <w:r>
        <w:rPr>
          <w:rStyle w:val="CommentReference"/>
        </w:rPr>
        <w:annotationRef/>
      </w:r>
      <w:r>
        <w:t>Support provision</w:t>
      </w:r>
    </w:p>
    <w:p w14:paraId="67900B54" w14:textId="77777777" w:rsidR="00ED38D0" w:rsidRDefault="00ED38D0">
      <w:pPr>
        <w:pStyle w:val="CommentText"/>
      </w:pPr>
      <w:r>
        <w:t>Type: informational</w:t>
      </w:r>
    </w:p>
    <w:p w14:paraId="1C0F96D8" w14:textId="77777777" w:rsidR="00ED38D0" w:rsidRDefault="00ED38D0">
      <w:pPr>
        <w:pStyle w:val="CommentText"/>
      </w:pPr>
    </w:p>
  </w:comment>
  <w:comment w:id="11" w:author="Juan Maestre" w:date="2017-03-25T12:24:00Z" w:initials="JM">
    <w:p w14:paraId="1D1AA394" w14:textId="77777777" w:rsidR="00ED38D0" w:rsidRDefault="00ED38D0">
      <w:pPr>
        <w:pStyle w:val="CommentText"/>
      </w:pPr>
      <w:r>
        <w:rPr>
          <w:rStyle w:val="CommentReference"/>
        </w:rPr>
        <w:annotationRef/>
      </w:r>
      <w:r>
        <w:t>Support seeking</w:t>
      </w:r>
    </w:p>
    <w:p w14:paraId="220226B4" w14:textId="77777777" w:rsidR="00ED38D0" w:rsidRDefault="00ED38D0">
      <w:pPr>
        <w:pStyle w:val="CommentText"/>
      </w:pPr>
      <w:r>
        <w:t>Type: emotional, informational</w:t>
      </w:r>
    </w:p>
    <w:p w14:paraId="47939B3C" w14:textId="0FD6E8EE" w:rsidR="00ED38D0" w:rsidRDefault="00ED38D0">
      <w:pPr>
        <w:pStyle w:val="CommentText"/>
      </w:pPr>
      <w:r>
        <w:t xml:space="preserve">Strategy: </w:t>
      </w:r>
      <w:r w:rsidR="00007658">
        <w:t>in</w:t>
      </w:r>
      <w:r>
        <w:t>direct</w:t>
      </w:r>
      <w:r>
        <w:tab/>
      </w:r>
    </w:p>
  </w:comment>
  <w:comment w:id="12" w:author="Herring Susan" w:date="2017-03-26T18:21:00Z" w:initials="SH">
    <w:p w14:paraId="3D1F1669" w14:textId="371019CA" w:rsidR="00ED38D0" w:rsidRDefault="00ED38D0">
      <w:pPr>
        <w:pStyle w:val="CommentText"/>
      </w:pPr>
      <w:r>
        <w:rPr>
          <w:rStyle w:val="CommentReference"/>
        </w:rPr>
        <w:annotationRef/>
      </w:r>
      <w:r>
        <w:t>I would code this as indirect. It is a statement of need, not a request or information question.</w:t>
      </w:r>
    </w:p>
  </w:comment>
  <w:comment w:id="13" w:author="Juan Maestre" w:date="2017-03-25T12:26:00Z" w:initials="JM">
    <w:p w14:paraId="04B73075" w14:textId="77777777" w:rsidR="00ED38D0" w:rsidRDefault="00ED38D0">
      <w:pPr>
        <w:pStyle w:val="CommentText"/>
      </w:pPr>
      <w:r>
        <w:rPr>
          <w:rStyle w:val="CommentReference"/>
        </w:rPr>
        <w:annotationRef/>
      </w:r>
      <w:r>
        <w:t>Support provision</w:t>
      </w:r>
    </w:p>
    <w:p w14:paraId="02CA9BF3" w14:textId="77777777" w:rsidR="00ED38D0" w:rsidRDefault="00ED38D0">
      <w:pPr>
        <w:pStyle w:val="CommentText"/>
      </w:pPr>
      <w:r>
        <w:t>Type: emotional</w:t>
      </w:r>
    </w:p>
    <w:p w14:paraId="31CD6988" w14:textId="77777777" w:rsidR="00ED38D0" w:rsidRDefault="00ED38D0">
      <w:pPr>
        <w:pStyle w:val="CommentText"/>
      </w:pPr>
      <w:r>
        <w:t>PC: low</w:t>
      </w:r>
    </w:p>
  </w:comment>
  <w:comment w:id="14" w:author="Juan Maestre" w:date="2017-03-25T12:27:00Z" w:initials="JM">
    <w:p w14:paraId="30565F5A" w14:textId="77777777" w:rsidR="00ED38D0" w:rsidRDefault="00ED38D0">
      <w:pPr>
        <w:pStyle w:val="CommentText"/>
      </w:pPr>
      <w:r>
        <w:rPr>
          <w:rStyle w:val="CommentReference"/>
        </w:rPr>
        <w:annotationRef/>
      </w:r>
      <w:r>
        <w:t>Support provision</w:t>
      </w:r>
    </w:p>
    <w:p w14:paraId="7C94BB1C" w14:textId="77777777" w:rsidR="00ED38D0" w:rsidRDefault="00ED38D0">
      <w:pPr>
        <w:pStyle w:val="CommentText"/>
      </w:pPr>
      <w:r>
        <w:t>Type: informational</w:t>
      </w:r>
    </w:p>
  </w:comment>
  <w:comment w:id="15" w:author="Juan Maestre" w:date="2017-03-25T12:43:00Z" w:initials="JM">
    <w:p w14:paraId="70DB22F2" w14:textId="77777777" w:rsidR="00ED38D0" w:rsidRDefault="00ED38D0" w:rsidP="00CB7394">
      <w:pPr>
        <w:pStyle w:val="CommentText"/>
      </w:pPr>
      <w:r>
        <w:rPr>
          <w:rStyle w:val="CommentReference"/>
        </w:rPr>
        <w:annotationRef/>
      </w:r>
      <w:r>
        <w:t>Support seeking</w:t>
      </w:r>
    </w:p>
    <w:p w14:paraId="21D88ED5" w14:textId="77777777" w:rsidR="00ED38D0" w:rsidRDefault="00ED38D0" w:rsidP="00CB7394">
      <w:pPr>
        <w:pStyle w:val="CommentText"/>
      </w:pPr>
      <w:r>
        <w:t>Type: informational</w:t>
      </w:r>
    </w:p>
    <w:p w14:paraId="76B43C11" w14:textId="7B71615E" w:rsidR="00ED38D0" w:rsidRDefault="00ED38D0" w:rsidP="00CB7394">
      <w:pPr>
        <w:pStyle w:val="CommentText"/>
      </w:pPr>
      <w:r>
        <w:t>Strategy: direct</w:t>
      </w:r>
    </w:p>
  </w:comment>
  <w:comment w:id="16" w:author="Juan Maestre" w:date="2017-03-25T12:44:00Z" w:initials="JM">
    <w:p w14:paraId="0BEC5108" w14:textId="77777777" w:rsidR="00ED38D0" w:rsidRDefault="00ED38D0" w:rsidP="00CB7394">
      <w:pPr>
        <w:pStyle w:val="CommentText"/>
      </w:pPr>
      <w:r>
        <w:rPr>
          <w:rStyle w:val="CommentReference"/>
        </w:rPr>
        <w:annotationRef/>
      </w:r>
      <w:r>
        <w:t>Support seeking</w:t>
      </w:r>
    </w:p>
    <w:p w14:paraId="03ED569C" w14:textId="77777777" w:rsidR="00ED38D0" w:rsidRDefault="00ED38D0" w:rsidP="00CB7394">
      <w:pPr>
        <w:pStyle w:val="CommentText"/>
      </w:pPr>
      <w:r>
        <w:t>Type: informational</w:t>
      </w:r>
    </w:p>
    <w:p w14:paraId="47B14377" w14:textId="767610DB" w:rsidR="00ED38D0" w:rsidRDefault="00ED38D0" w:rsidP="00CB7394">
      <w:pPr>
        <w:pStyle w:val="CommentText"/>
      </w:pPr>
      <w:r>
        <w:t>Strategy: direct</w:t>
      </w:r>
    </w:p>
  </w:comment>
  <w:comment w:id="17" w:author="Juan Maestre" w:date="2017-03-25T12:44:00Z" w:initials="JM">
    <w:p w14:paraId="432042B6" w14:textId="77777777" w:rsidR="00ED38D0" w:rsidRDefault="00ED38D0" w:rsidP="009D09A4">
      <w:pPr>
        <w:pStyle w:val="CommentText"/>
      </w:pPr>
      <w:r>
        <w:rPr>
          <w:rStyle w:val="CommentReference"/>
        </w:rPr>
        <w:annotationRef/>
      </w:r>
      <w:r>
        <w:t>Support seeking</w:t>
      </w:r>
    </w:p>
    <w:p w14:paraId="47AC281E" w14:textId="77777777" w:rsidR="00ED38D0" w:rsidRDefault="00ED38D0" w:rsidP="009D09A4">
      <w:pPr>
        <w:pStyle w:val="CommentText"/>
      </w:pPr>
      <w:r>
        <w:t>Type: informational</w:t>
      </w:r>
    </w:p>
    <w:p w14:paraId="2A719F97" w14:textId="64042B69" w:rsidR="00ED38D0" w:rsidRDefault="00ED38D0" w:rsidP="009D09A4">
      <w:pPr>
        <w:pStyle w:val="CommentText"/>
      </w:pPr>
      <w:r>
        <w:t>Strategy: direct</w:t>
      </w:r>
    </w:p>
  </w:comment>
  <w:comment w:id="18" w:author="Juan Maestre" w:date="2017-03-25T12:44:00Z" w:initials="JM">
    <w:p w14:paraId="26F4AD57" w14:textId="77777777" w:rsidR="00ED38D0" w:rsidRDefault="00ED38D0">
      <w:pPr>
        <w:pStyle w:val="CommentText"/>
      </w:pPr>
      <w:r>
        <w:rPr>
          <w:rStyle w:val="CommentReference"/>
        </w:rPr>
        <w:annotationRef/>
      </w:r>
      <w:r>
        <w:t>Support seeking</w:t>
      </w:r>
    </w:p>
    <w:p w14:paraId="1EDDA01A" w14:textId="16A4E341" w:rsidR="00ED38D0" w:rsidRDefault="00ED38D0">
      <w:pPr>
        <w:pStyle w:val="CommentText"/>
      </w:pPr>
      <w:r>
        <w:t>Type: emotional</w:t>
      </w:r>
    </w:p>
    <w:p w14:paraId="0F0246E5" w14:textId="65667A4F" w:rsidR="00ED38D0" w:rsidRDefault="00ED38D0">
      <w:pPr>
        <w:pStyle w:val="CommentText"/>
      </w:pPr>
      <w:r>
        <w:t>Strategy: indirect</w:t>
      </w:r>
    </w:p>
  </w:comment>
  <w:comment w:id="19" w:author="Juan Maestre" w:date="2017-03-25T12:44:00Z" w:initials="JM">
    <w:p w14:paraId="1B40DCA5" w14:textId="77777777" w:rsidR="00ED38D0" w:rsidRDefault="00ED38D0" w:rsidP="00AE2D61">
      <w:pPr>
        <w:pStyle w:val="CommentText"/>
      </w:pPr>
      <w:r>
        <w:rPr>
          <w:rStyle w:val="CommentReference"/>
        </w:rPr>
        <w:annotationRef/>
      </w:r>
      <w:r>
        <w:t>Support seeking</w:t>
      </w:r>
    </w:p>
    <w:p w14:paraId="276F0E9B" w14:textId="77777777" w:rsidR="00ED38D0" w:rsidRDefault="00ED38D0" w:rsidP="00AE2D61">
      <w:pPr>
        <w:pStyle w:val="CommentText"/>
      </w:pPr>
      <w:r>
        <w:t>Type: informational</w:t>
      </w:r>
    </w:p>
    <w:p w14:paraId="4EAEF80C" w14:textId="321C05A0" w:rsidR="00ED38D0" w:rsidRDefault="00ED38D0" w:rsidP="00AE2D61">
      <w:pPr>
        <w:pStyle w:val="CommentText"/>
      </w:pPr>
      <w:r>
        <w:t>Strategy: direct</w:t>
      </w:r>
    </w:p>
  </w:comment>
  <w:comment w:id="20" w:author="Juan Maestre" w:date="2017-03-25T12:49:00Z" w:initials="JM">
    <w:p w14:paraId="5399E960" w14:textId="77777777" w:rsidR="00ED38D0" w:rsidRDefault="00ED38D0">
      <w:pPr>
        <w:pStyle w:val="CommentText"/>
      </w:pPr>
      <w:r>
        <w:rPr>
          <w:rStyle w:val="CommentReference"/>
        </w:rPr>
        <w:annotationRef/>
      </w:r>
      <w:r>
        <w:t>Support provision</w:t>
      </w:r>
    </w:p>
    <w:p w14:paraId="587F17F5" w14:textId="1E641207" w:rsidR="00ED38D0" w:rsidRDefault="00ED38D0">
      <w:pPr>
        <w:pStyle w:val="CommentText"/>
      </w:pPr>
      <w:r>
        <w:t>Type: informational</w:t>
      </w:r>
    </w:p>
  </w:comment>
  <w:comment w:id="21" w:author="Juan Maestre" w:date="2017-03-25T12:50:00Z" w:initials="JM">
    <w:p w14:paraId="57C2BD71" w14:textId="77777777" w:rsidR="00ED38D0" w:rsidRDefault="00ED38D0">
      <w:pPr>
        <w:pStyle w:val="CommentText"/>
      </w:pPr>
      <w:r>
        <w:rPr>
          <w:rStyle w:val="CommentReference"/>
        </w:rPr>
        <w:annotationRef/>
      </w:r>
      <w:r>
        <w:t>Support provision</w:t>
      </w:r>
    </w:p>
    <w:p w14:paraId="001469CB" w14:textId="123C9CB3" w:rsidR="00ED38D0" w:rsidRDefault="00ED38D0">
      <w:pPr>
        <w:pStyle w:val="CommentText"/>
      </w:pPr>
      <w:r>
        <w:t>Type: emotional</w:t>
      </w:r>
    </w:p>
    <w:p w14:paraId="440C0CB1" w14:textId="1D4FB45A" w:rsidR="00ED38D0" w:rsidRDefault="00ED38D0">
      <w:pPr>
        <w:pStyle w:val="CommentText"/>
      </w:pPr>
      <w:r>
        <w:t>PC: low</w:t>
      </w:r>
    </w:p>
  </w:comment>
  <w:comment w:id="22" w:author="Juan Maestre" w:date="2017-03-25T12:50:00Z" w:initials="JM">
    <w:p w14:paraId="76414F5E" w14:textId="77777777" w:rsidR="00ED38D0" w:rsidRDefault="00ED38D0">
      <w:pPr>
        <w:pStyle w:val="CommentText"/>
      </w:pPr>
      <w:r>
        <w:rPr>
          <w:rStyle w:val="CommentReference"/>
        </w:rPr>
        <w:annotationRef/>
      </w:r>
      <w:r>
        <w:t>Support provision</w:t>
      </w:r>
    </w:p>
    <w:p w14:paraId="77BBB6E0" w14:textId="77777777" w:rsidR="00ED38D0" w:rsidRDefault="00ED38D0">
      <w:pPr>
        <w:pStyle w:val="CommentText"/>
      </w:pPr>
      <w:r>
        <w:t>Type: informational</w:t>
      </w:r>
    </w:p>
    <w:p w14:paraId="3A544011" w14:textId="7763A05D" w:rsidR="00ED38D0" w:rsidRDefault="00ED38D0">
      <w:pPr>
        <w:pStyle w:val="CommentText"/>
      </w:pPr>
    </w:p>
  </w:comment>
  <w:comment w:id="23" w:author="Juan Maestre" w:date="2017-03-25T16:19:00Z" w:initials="JM">
    <w:p w14:paraId="37B283CB" w14:textId="77777777" w:rsidR="00ED38D0" w:rsidRDefault="00ED38D0">
      <w:pPr>
        <w:pStyle w:val="CommentText"/>
      </w:pPr>
      <w:r>
        <w:rPr>
          <w:rStyle w:val="CommentReference"/>
        </w:rPr>
        <w:annotationRef/>
      </w:r>
      <w:r>
        <w:t>Support Seeking</w:t>
      </w:r>
    </w:p>
    <w:p w14:paraId="24F42677" w14:textId="77777777" w:rsidR="00ED38D0" w:rsidRDefault="00ED38D0">
      <w:pPr>
        <w:pStyle w:val="CommentText"/>
      </w:pPr>
      <w:r>
        <w:t>Type: informational</w:t>
      </w:r>
    </w:p>
    <w:p w14:paraId="4B772C51" w14:textId="1DBE91F1" w:rsidR="00ED38D0" w:rsidRDefault="00ED38D0">
      <w:pPr>
        <w:pStyle w:val="CommentText"/>
      </w:pPr>
      <w:r>
        <w:t>Strategy: direct</w:t>
      </w:r>
    </w:p>
  </w:comment>
  <w:comment w:id="24" w:author="Juan Maestre" w:date="2017-03-25T16:22:00Z" w:initials="JM">
    <w:p w14:paraId="3CC50C1F" w14:textId="77777777" w:rsidR="00ED38D0" w:rsidRDefault="00ED38D0">
      <w:pPr>
        <w:pStyle w:val="CommentText"/>
      </w:pPr>
      <w:r>
        <w:rPr>
          <w:rStyle w:val="CommentReference"/>
        </w:rPr>
        <w:annotationRef/>
      </w:r>
      <w:r>
        <w:t>Support provision</w:t>
      </w:r>
    </w:p>
    <w:p w14:paraId="2FD50F3A" w14:textId="77777777" w:rsidR="00ED38D0" w:rsidRDefault="00ED38D0">
      <w:pPr>
        <w:pStyle w:val="CommentText"/>
      </w:pPr>
      <w:r>
        <w:t>Type: informational</w:t>
      </w:r>
    </w:p>
    <w:p w14:paraId="637BAE1D" w14:textId="1BB5FD03" w:rsidR="00ED38D0" w:rsidRDefault="00ED38D0">
      <w:pPr>
        <w:pStyle w:val="CommentText"/>
      </w:pPr>
    </w:p>
  </w:comment>
  <w:comment w:id="25" w:author="Juan Maestre" w:date="2017-03-25T16:24:00Z" w:initials="JM">
    <w:p w14:paraId="12D34A69" w14:textId="77777777" w:rsidR="00ED38D0" w:rsidRDefault="00ED38D0">
      <w:pPr>
        <w:pStyle w:val="CommentText"/>
      </w:pPr>
      <w:r>
        <w:rPr>
          <w:rStyle w:val="CommentReference"/>
        </w:rPr>
        <w:annotationRef/>
      </w:r>
      <w:r>
        <w:t>Support seeking</w:t>
      </w:r>
    </w:p>
    <w:p w14:paraId="2B1D940B" w14:textId="77777777" w:rsidR="00ED38D0" w:rsidRDefault="00ED38D0">
      <w:pPr>
        <w:pStyle w:val="CommentText"/>
      </w:pPr>
      <w:r>
        <w:t>Type: informational</w:t>
      </w:r>
    </w:p>
    <w:p w14:paraId="3F0BCDE2" w14:textId="314FAB5B" w:rsidR="00ED38D0" w:rsidRDefault="00ED38D0">
      <w:pPr>
        <w:pStyle w:val="CommentText"/>
      </w:pPr>
      <w:r>
        <w:t>Strategy: direct</w:t>
      </w:r>
    </w:p>
  </w:comment>
  <w:comment w:id="26" w:author="Juan Maestre" w:date="2017-03-25T16:29:00Z" w:initials="JM">
    <w:p w14:paraId="3B31005A" w14:textId="77777777" w:rsidR="00ED38D0" w:rsidRDefault="00ED38D0">
      <w:pPr>
        <w:pStyle w:val="CommentText"/>
      </w:pPr>
      <w:r>
        <w:rPr>
          <w:rStyle w:val="CommentReference"/>
        </w:rPr>
        <w:annotationRef/>
      </w:r>
      <w:r>
        <w:t>Support seeking</w:t>
      </w:r>
    </w:p>
    <w:p w14:paraId="5DF502FF" w14:textId="77777777" w:rsidR="00ED38D0" w:rsidRDefault="00ED38D0">
      <w:pPr>
        <w:pStyle w:val="CommentText"/>
      </w:pPr>
      <w:r>
        <w:t>Type: informational</w:t>
      </w:r>
    </w:p>
    <w:p w14:paraId="4AC45F3B" w14:textId="54A22D2E" w:rsidR="00ED38D0" w:rsidRDefault="00ED38D0">
      <w:pPr>
        <w:pStyle w:val="CommentText"/>
      </w:pPr>
      <w:r>
        <w:t>Strategy: direct</w:t>
      </w:r>
    </w:p>
  </w:comment>
  <w:comment w:id="27" w:author="Juan Maestre" w:date="2017-03-25T16:31:00Z" w:initials="JM">
    <w:p w14:paraId="2F8EE4AE" w14:textId="77777777" w:rsidR="00ED38D0" w:rsidRDefault="00ED38D0">
      <w:pPr>
        <w:pStyle w:val="CommentText"/>
      </w:pPr>
      <w:r>
        <w:rPr>
          <w:rStyle w:val="CommentReference"/>
        </w:rPr>
        <w:annotationRef/>
      </w:r>
      <w:r>
        <w:t>Support provision</w:t>
      </w:r>
    </w:p>
    <w:p w14:paraId="4A0E418E" w14:textId="2DA16708" w:rsidR="00ED38D0" w:rsidRDefault="00ED38D0">
      <w:pPr>
        <w:pStyle w:val="CommentText"/>
      </w:pPr>
      <w:r>
        <w:t>Type: informational</w:t>
      </w:r>
    </w:p>
  </w:comment>
  <w:comment w:id="28" w:author="Juan Maestre" w:date="2017-03-25T16:32:00Z" w:initials="JM">
    <w:p w14:paraId="3A8054EF" w14:textId="77777777" w:rsidR="00ED38D0" w:rsidRDefault="00ED38D0">
      <w:pPr>
        <w:pStyle w:val="CommentText"/>
      </w:pPr>
      <w:r>
        <w:rPr>
          <w:rStyle w:val="CommentReference"/>
        </w:rPr>
        <w:annotationRef/>
      </w:r>
      <w:r>
        <w:t>Support provision</w:t>
      </w:r>
    </w:p>
    <w:p w14:paraId="23FA5AE6" w14:textId="2C5CE1AE" w:rsidR="00ED38D0" w:rsidRDefault="00ED38D0">
      <w:pPr>
        <w:pStyle w:val="CommentText"/>
      </w:pPr>
      <w:r>
        <w:t>Type: network</w:t>
      </w:r>
    </w:p>
  </w:comment>
  <w:comment w:id="29" w:author="Juan Maestre" w:date="2017-03-25T16:37:00Z" w:initials="JM">
    <w:p w14:paraId="371204C4" w14:textId="77777777" w:rsidR="00ED38D0" w:rsidRDefault="00ED38D0">
      <w:pPr>
        <w:pStyle w:val="CommentText"/>
      </w:pPr>
      <w:r>
        <w:rPr>
          <w:rStyle w:val="CommentReference"/>
        </w:rPr>
        <w:annotationRef/>
      </w:r>
      <w:r>
        <w:t>Support seeking</w:t>
      </w:r>
    </w:p>
    <w:p w14:paraId="7EA1572C" w14:textId="77777777" w:rsidR="00ED38D0" w:rsidRDefault="00ED38D0">
      <w:pPr>
        <w:pStyle w:val="CommentText"/>
      </w:pPr>
      <w:r>
        <w:t>Type: informational</w:t>
      </w:r>
    </w:p>
    <w:p w14:paraId="23004CD8" w14:textId="2492E717" w:rsidR="00ED38D0" w:rsidRDefault="00ED38D0">
      <w:pPr>
        <w:pStyle w:val="CommentText"/>
      </w:pPr>
      <w:r>
        <w:t>Strategy: indirect</w:t>
      </w:r>
    </w:p>
  </w:comment>
  <w:comment w:id="30" w:author="Herring Susan" w:date="2017-03-26T18:57:00Z" w:initials="SH">
    <w:p w14:paraId="248C6EA3" w14:textId="50179B55" w:rsidR="00ED38D0" w:rsidRDefault="00ED38D0">
      <w:pPr>
        <w:pStyle w:val="CommentText"/>
      </w:pPr>
      <w:r>
        <w:rPr>
          <w:rStyle w:val="CommentReference"/>
        </w:rPr>
        <w:annotationRef/>
      </w:r>
      <w:r>
        <w:t>I would code this as a single instance of emotional, direct support seeking.</w:t>
      </w:r>
    </w:p>
  </w:comment>
  <w:comment w:id="31" w:author="Juan Maestre" w:date="2017-03-25T16:38:00Z" w:initials="JM">
    <w:p w14:paraId="7911AE13" w14:textId="77777777" w:rsidR="00ED38D0" w:rsidRDefault="00ED38D0">
      <w:pPr>
        <w:pStyle w:val="CommentText"/>
      </w:pPr>
      <w:r>
        <w:rPr>
          <w:rStyle w:val="CommentReference"/>
        </w:rPr>
        <w:annotationRef/>
      </w:r>
      <w:r>
        <w:t>Support seeking</w:t>
      </w:r>
    </w:p>
    <w:p w14:paraId="1752CE04" w14:textId="77777777" w:rsidR="00ED38D0" w:rsidRDefault="00ED38D0">
      <w:pPr>
        <w:pStyle w:val="CommentText"/>
      </w:pPr>
      <w:r>
        <w:t>Type: informational</w:t>
      </w:r>
    </w:p>
    <w:p w14:paraId="574EC55C" w14:textId="1B2F50F2" w:rsidR="00ED38D0" w:rsidRDefault="00ED38D0">
      <w:pPr>
        <w:pStyle w:val="CommentText"/>
      </w:pPr>
      <w:r>
        <w:t>Strategy: direct</w:t>
      </w:r>
    </w:p>
  </w:comment>
  <w:comment w:id="32" w:author="Juan Maestre" w:date="2017-03-25T16:38:00Z" w:initials="JM">
    <w:p w14:paraId="300B3753" w14:textId="77777777" w:rsidR="00ED38D0" w:rsidRDefault="00ED38D0">
      <w:pPr>
        <w:pStyle w:val="CommentText"/>
      </w:pPr>
      <w:r>
        <w:rPr>
          <w:rStyle w:val="CommentReference"/>
        </w:rPr>
        <w:annotationRef/>
      </w:r>
      <w:r>
        <w:t>Support seeking</w:t>
      </w:r>
    </w:p>
    <w:p w14:paraId="1210DB0F" w14:textId="77777777" w:rsidR="00ED38D0" w:rsidRDefault="00ED38D0">
      <w:pPr>
        <w:pStyle w:val="CommentText"/>
      </w:pPr>
      <w:r>
        <w:t>Type: emotional</w:t>
      </w:r>
    </w:p>
    <w:p w14:paraId="01410705" w14:textId="6527DD3C" w:rsidR="00ED38D0" w:rsidRDefault="00ED38D0">
      <w:pPr>
        <w:pStyle w:val="CommentText"/>
      </w:pPr>
      <w:r>
        <w:t>Strategy: indirect</w:t>
      </w:r>
    </w:p>
  </w:comment>
  <w:comment w:id="33" w:author="Juan Maestre" w:date="2017-03-25T16:42:00Z" w:initials="JM">
    <w:p w14:paraId="70C2247F" w14:textId="77777777" w:rsidR="00ED38D0" w:rsidRDefault="00ED38D0">
      <w:pPr>
        <w:pStyle w:val="CommentText"/>
      </w:pPr>
      <w:r>
        <w:rPr>
          <w:rStyle w:val="CommentReference"/>
        </w:rPr>
        <w:annotationRef/>
      </w:r>
      <w:r>
        <w:t>Support seeking</w:t>
      </w:r>
    </w:p>
    <w:p w14:paraId="5497F34A" w14:textId="77777777" w:rsidR="00ED38D0" w:rsidRDefault="00ED38D0">
      <w:pPr>
        <w:pStyle w:val="CommentText"/>
      </w:pPr>
      <w:r>
        <w:t>Type: informational</w:t>
      </w:r>
    </w:p>
    <w:p w14:paraId="41CAF243" w14:textId="24494077" w:rsidR="00ED38D0" w:rsidRDefault="00ED38D0">
      <w:pPr>
        <w:pStyle w:val="CommentText"/>
      </w:pPr>
      <w:r>
        <w:t>Strategy: indirect</w:t>
      </w:r>
    </w:p>
  </w:comment>
  <w:comment w:id="34" w:author="Juan Maestre" w:date="2017-03-25T16:42:00Z" w:initials="JM">
    <w:p w14:paraId="2FB0AB83" w14:textId="77777777" w:rsidR="00ED38D0" w:rsidRDefault="00ED38D0">
      <w:pPr>
        <w:pStyle w:val="CommentText"/>
      </w:pPr>
      <w:r>
        <w:rPr>
          <w:rStyle w:val="CommentReference"/>
        </w:rPr>
        <w:annotationRef/>
      </w:r>
      <w:r>
        <w:t>Support provision</w:t>
      </w:r>
    </w:p>
    <w:p w14:paraId="448BA742" w14:textId="77777777" w:rsidR="00ED38D0" w:rsidRDefault="00ED38D0">
      <w:pPr>
        <w:pStyle w:val="CommentText"/>
      </w:pPr>
      <w:r>
        <w:t>Type: informational</w:t>
      </w:r>
    </w:p>
    <w:p w14:paraId="293AD55F" w14:textId="3C9C6A17" w:rsidR="00ED38D0" w:rsidRDefault="00ED38D0">
      <w:pPr>
        <w:pStyle w:val="CommentText"/>
      </w:pPr>
    </w:p>
  </w:comment>
  <w:comment w:id="35" w:author="Juan Maestre" w:date="2017-03-25T16:47:00Z" w:initials="JM">
    <w:p w14:paraId="47F75B46" w14:textId="77777777" w:rsidR="00ED38D0" w:rsidRDefault="00ED38D0">
      <w:pPr>
        <w:pStyle w:val="CommentText"/>
      </w:pPr>
      <w:r>
        <w:rPr>
          <w:rStyle w:val="CommentReference"/>
        </w:rPr>
        <w:annotationRef/>
      </w:r>
      <w:r>
        <w:t>Support seeking</w:t>
      </w:r>
    </w:p>
    <w:p w14:paraId="6EDD1F9B" w14:textId="77777777" w:rsidR="00ED38D0" w:rsidRDefault="00ED38D0">
      <w:pPr>
        <w:pStyle w:val="CommentText"/>
      </w:pPr>
      <w:r>
        <w:t>Type: informational</w:t>
      </w:r>
    </w:p>
    <w:p w14:paraId="4A282770" w14:textId="2DCE7D07" w:rsidR="00ED38D0" w:rsidRDefault="00ED38D0">
      <w:pPr>
        <w:pStyle w:val="CommentText"/>
      </w:pPr>
      <w:r>
        <w:t>Strategy: direct</w:t>
      </w:r>
    </w:p>
  </w:comment>
  <w:comment w:id="36" w:author="Herring Susan" w:date="2017-03-26T18:08:00Z" w:initials="SH">
    <w:p w14:paraId="07414712" w14:textId="18049AA4" w:rsidR="00ED38D0" w:rsidRDefault="00ED38D0">
      <w:pPr>
        <w:pStyle w:val="CommentText"/>
      </w:pPr>
      <w:r>
        <w:rPr>
          <w:rStyle w:val="CommentReference"/>
        </w:rPr>
        <w:annotationRef/>
      </w:r>
      <w:r>
        <w:t>Also emotional</w:t>
      </w:r>
    </w:p>
  </w:comment>
  <w:comment w:id="37" w:author="Juan Maestre" w:date="2017-03-25T16:48:00Z" w:initials="JM">
    <w:p w14:paraId="259F455D" w14:textId="77777777" w:rsidR="00ED38D0" w:rsidRDefault="00ED38D0">
      <w:pPr>
        <w:pStyle w:val="CommentText"/>
      </w:pPr>
      <w:r>
        <w:rPr>
          <w:rStyle w:val="CommentReference"/>
        </w:rPr>
        <w:annotationRef/>
      </w:r>
      <w:r>
        <w:t>Support seeking</w:t>
      </w:r>
    </w:p>
    <w:p w14:paraId="38E057F2" w14:textId="77777777" w:rsidR="00ED38D0" w:rsidRDefault="00ED38D0">
      <w:pPr>
        <w:pStyle w:val="CommentText"/>
      </w:pPr>
      <w:r>
        <w:t>Type: informational</w:t>
      </w:r>
    </w:p>
    <w:p w14:paraId="72120429" w14:textId="1B701B5F" w:rsidR="00ED38D0" w:rsidRDefault="00ED38D0">
      <w:pPr>
        <w:pStyle w:val="CommentText"/>
      </w:pPr>
      <w:r>
        <w:t>Strategy: indirect</w:t>
      </w:r>
    </w:p>
  </w:comment>
  <w:comment w:id="38" w:author="Juan Maestre" w:date="2017-03-25T16:49:00Z" w:initials="JM">
    <w:p w14:paraId="0C8FCE36" w14:textId="77777777" w:rsidR="00ED38D0" w:rsidRDefault="00ED38D0">
      <w:pPr>
        <w:pStyle w:val="CommentText"/>
      </w:pPr>
      <w:r>
        <w:rPr>
          <w:rStyle w:val="CommentReference"/>
        </w:rPr>
        <w:annotationRef/>
      </w:r>
      <w:r>
        <w:t>Support seeking</w:t>
      </w:r>
    </w:p>
    <w:p w14:paraId="7BBC0126" w14:textId="77777777" w:rsidR="00ED38D0" w:rsidRDefault="00ED38D0">
      <w:pPr>
        <w:pStyle w:val="CommentText"/>
      </w:pPr>
      <w:r>
        <w:t>Type: informational</w:t>
      </w:r>
    </w:p>
    <w:p w14:paraId="36D6C236" w14:textId="7898B375" w:rsidR="00ED38D0" w:rsidRDefault="00ED38D0">
      <w:pPr>
        <w:pStyle w:val="CommentText"/>
      </w:pPr>
      <w:r>
        <w:t xml:space="preserve">Strategy: </w:t>
      </w:r>
      <w:r w:rsidR="00007658">
        <w:t>in</w:t>
      </w:r>
      <w:r>
        <w:t>direct</w:t>
      </w:r>
    </w:p>
  </w:comment>
  <w:comment w:id="39" w:author="Herring Susan" w:date="2017-03-26T18:09:00Z" w:initials="SH">
    <w:p w14:paraId="6C4BE397" w14:textId="6EC58BC2" w:rsidR="00ED38D0" w:rsidRDefault="00ED38D0">
      <w:pPr>
        <w:pStyle w:val="CommentText"/>
      </w:pPr>
      <w:r>
        <w:rPr>
          <w:rStyle w:val="CommentReference"/>
        </w:rPr>
        <w:annotationRef/>
      </w:r>
      <w:r>
        <w:t>This could be coded as indirect; it is just a statement of wish/hope, rather than a question or request.</w:t>
      </w:r>
    </w:p>
  </w:comment>
  <w:comment w:id="40" w:author="Juan Maestre" w:date="2017-03-25T16:52:00Z" w:initials="JM">
    <w:p w14:paraId="14BBE5D6" w14:textId="77777777" w:rsidR="00ED38D0" w:rsidRDefault="00ED38D0">
      <w:pPr>
        <w:pStyle w:val="CommentText"/>
      </w:pPr>
      <w:r>
        <w:rPr>
          <w:rStyle w:val="CommentReference"/>
        </w:rPr>
        <w:annotationRef/>
      </w:r>
      <w:r>
        <w:t>Support seeking</w:t>
      </w:r>
    </w:p>
    <w:p w14:paraId="3A22184A" w14:textId="77777777" w:rsidR="00ED38D0" w:rsidRDefault="00ED38D0">
      <w:pPr>
        <w:pStyle w:val="CommentText"/>
      </w:pPr>
      <w:r>
        <w:t>Type: informational</w:t>
      </w:r>
    </w:p>
    <w:p w14:paraId="49D48620" w14:textId="6B490DD1" w:rsidR="00ED38D0" w:rsidRDefault="00ED38D0">
      <w:pPr>
        <w:pStyle w:val="CommentText"/>
      </w:pPr>
      <w:r>
        <w:t>Strategy: direct</w:t>
      </w:r>
    </w:p>
  </w:comment>
  <w:comment w:id="41" w:author="Juan Maestre" w:date="2017-03-25T16:54:00Z" w:initials="JM">
    <w:p w14:paraId="42AB1484" w14:textId="77777777" w:rsidR="00ED38D0" w:rsidRDefault="00ED38D0">
      <w:pPr>
        <w:pStyle w:val="CommentText"/>
      </w:pPr>
      <w:r>
        <w:rPr>
          <w:rStyle w:val="CommentReference"/>
        </w:rPr>
        <w:annotationRef/>
      </w:r>
      <w:r>
        <w:t>Support provision</w:t>
      </w:r>
    </w:p>
    <w:p w14:paraId="796D149E" w14:textId="363A77EE" w:rsidR="00ED38D0" w:rsidRDefault="00ED38D0">
      <w:pPr>
        <w:pStyle w:val="CommentText"/>
      </w:pPr>
      <w:r>
        <w:t>Type: informational</w:t>
      </w:r>
    </w:p>
  </w:comment>
  <w:comment w:id="42" w:author="Juan Maestre" w:date="2017-03-25T17:11:00Z" w:initials="JM">
    <w:p w14:paraId="57F0963A" w14:textId="77777777" w:rsidR="00ED38D0" w:rsidRDefault="00ED38D0">
      <w:pPr>
        <w:pStyle w:val="CommentText"/>
      </w:pPr>
      <w:r>
        <w:rPr>
          <w:rStyle w:val="CommentReference"/>
        </w:rPr>
        <w:annotationRef/>
      </w:r>
      <w:r>
        <w:t>Support seeking</w:t>
      </w:r>
    </w:p>
    <w:p w14:paraId="4014C15A" w14:textId="77777777" w:rsidR="00ED38D0" w:rsidRDefault="00ED38D0">
      <w:pPr>
        <w:pStyle w:val="CommentText"/>
      </w:pPr>
      <w:r>
        <w:t>Type: informational</w:t>
      </w:r>
    </w:p>
    <w:p w14:paraId="294A40E0" w14:textId="1264FBBF" w:rsidR="00ED38D0" w:rsidRDefault="00ED38D0">
      <w:pPr>
        <w:pStyle w:val="CommentText"/>
      </w:pPr>
      <w:r>
        <w:t>Strategy: direct</w:t>
      </w:r>
    </w:p>
  </w:comment>
  <w:comment w:id="43" w:author="Juan Maestre" w:date="2017-03-25T17:19:00Z" w:initials="JM">
    <w:p w14:paraId="0653350E" w14:textId="77777777" w:rsidR="00ED38D0" w:rsidRDefault="00ED38D0">
      <w:pPr>
        <w:pStyle w:val="CommentText"/>
      </w:pPr>
      <w:r>
        <w:rPr>
          <w:rStyle w:val="CommentReference"/>
        </w:rPr>
        <w:annotationRef/>
      </w:r>
      <w:r>
        <w:t>Support provision</w:t>
      </w:r>
    </w:p>
    <w:p w14:paraId="16A49AD7" w14:textId="101B6D43" w:rsidR="00ED38D0" w:rsidRDefault="00ED38D0">
      <w:pPr>
        <w:pStyle w:val="CommentText"/>
      </w:pPr>
      <w:r>
        <w:t>Type: informational</w:t>
      </w:r>
    </w:p>
  </w:comment>
  <w:comment w:id="44" w:author="Juan Maestre" w:date="2017-03-25T17:30:00Z" w:initials="JM">
    <w:p w14:paraId="5E2C984E" w14:textId="77777777" w:rsidR="00ED38D0" w:rsidRDefault="00ED38D0">
      <w:pPr>
        <w:pStyle w:val="CommentText"/>
      </w:pPr>
      <w:r>
        <w:rPr>
          <w:rStyle w:val="CommentReference"/>
        </w:rPr>
        <w:annotationRef/>
      </w:r>
      <w:r>
        <w:t>Support seeking</w:t>
      </w:r>
    </w:p>
    <w:p w14:paraId="4B575C0E" w14:textId="77777777" w:rsidR="00ED38D0" w:rsidRDefault="00ED38D0">
      <w:pPr>
        <w:pStyle w:val="CommentText"/>
      </w:pPr>
      <w:r>
        <w:t>Type: informational</w:t>
      </w:r>
    </w:p>
    <w:p w14:paraId="7EED3196" w14:textId="456210FD" w:rsidR="00ED38D0" w:rsidRDefault="00ED38D0">
      <w:pPr>
        <w:pStyle w:val="CommentText"/>
      </w:pPr>
      <w:r>
        <w:t>Strategy: direct</w:t>
      </w:r>
    </w:p>
  </w:comment>
  <w:comment w:id="45" w:author="Juan Maestre" w:date="2017-03-25T17:31:00Z" w:initials="JM">
    <w:p w14:paraId="13F6EBD4" w14:textId="77777777" w:rsidR="00ED38D0" w:rsidRDefault="00ED38D0">
      <w:pPr>
        <w:pStyle w:val="CommentText"/>
      </w:pPr>
      <w:r>
        <w:rPr>
          <w:rStyle w:val="CommentReference"/>
        </w:rPr>
        <w:annotationRef/>
      </w:r>
      <w:r>
        <w:t>Support seeking</w:t>
      </w:r>
    </w:p>
    <w:p w14:paraId="03AF9FB3" w14:textId="77777777" w:rsidR="00ED38D0" w:rsidRDefault="00ED38D0">
      <w:pPr>
        <w:pStyle w:val="CommentText"/>
      </w:pPr>
      <w:r>
        <w:t>Type: emotional</w:t>
      </w:r>
    </w:p>
    <w:p w14:paraId="5E3299E4" w14:textId="317E9DF7" w:rsidR="00ED38D0" w:rsidRDefault="00ED38D0">
      <w:pPr>
        <w:pStyle w:val="CommentText"/>
      </w:pPr>
      <w:r>
        <w:t>Strategy: indirect</w:t>
      </w:r>
    </w:p>
  </w:comment>
  <w:comment w:id="46" w:author="Juan Maestre" w:date="2017-03-25T17:35:00Z" w:initials="JM">
    <w:p w14:paraId="75F11D9F" w14:textId="77777777" w:rsidR="00ED38D0" w:rsidRDefault="00ED38D0">
      <w:pPr>
        <w:pStyle w:val="CommentText"/>
      </w:pPr>
      <w:r>
        <w:rPr>
          <w:rStyle w:val="CommentReference"/>
        </w:rPr>
        <w:annotationRef/>
      </w:r>
      <w:r>
        <w:t>Support provision</w:t>
      </w:r>
    </w:p>
    <w:p w14:paraId="293C20EF" w14:textId="0622E0EE" w:rsidR="00ED38D0" w:rsidRDefault="00ED38D0">
      <w:pPr>
        <w:pStyle w:val="CommentText"/>
      </w:pPr>
      <w:r>
        <w:t>Type: informational</w:t>
      </w:r>
    </w:p>
  </w:comment>
  <w:comment w:id="47" w:author="Herring Susan" w:date="2017-03-26T18:55:00Z" w:initials="SH">
    <w:p w14:paraId="57D4B897" w14:textId="382C0DF6" w:rsidR="00ED38D0" w:rsidRDefault="00ED38D0">
      <w:pPr>
        <w:pStyle w:val="CommentText"/>
      </w:pPr>
      <w:r>
        <w:rPr>
          <w:rStyle w:val="CommentReference"/>
        </w:rPr>
        <w:annotationRef/>
      </w:r>
      <w:r>
        <w:t>I would say this is also emotional, low PC. It is providing indirect emotional support by sharing (and emotionally evaluating) a personal experience.</w:t>
      </w:r>
    </w:p>
  </w:comment>
  <w:comment w:id="48" w:author="Juan Maestre" w:date="2017-03-25T17:47:00Z" w:initials="JM">
    <w:p w14:paraId="58CAB685" w14:textId="06D82A72" w:rsidR="00ED38D0" w:rsidRDefault="00ED38D0">
      <w:pPr>
        <w:pStyle w:val="CommentText"/>
      </w:pPr>
      <w:r>
        <w:rPr>
          <w:rStyle w:val="CommentReference"/>
        </w:rPr>
        <w:annotationRef/>
      </w:r>
      <w:r>
        <w:t>Support seeking</w:t>
      </w:r>
    </w:p>
    <w:p w14:paraId="13DFAC0D" w14:textId="3A2BD1EE" w:rsidR="00ED38D0" w:rsidRDefault="00ED38D0">
      <w:pPr>
        <w:pStyle w:val="CommentText"/>
      </w:pPr>
      <w:r>
        <w:t>Type: emotional</w:t>
      </w:r>
    </w:p>
    <w:p w14:paraId="2D8749ED" w14:textId="6F17F96D" w:rsidR="00ED38D0" w:rsidRDefault="00ED38D0">
      <w:pPr>
        <w:pStyle w:val="CommentText"/>
      </w:pPr>
      <w:r>
        <w:t>Strategy: indirect</w:t>
      </w:r>
    </w:p>
  </w:comment>
  <w:comment w:id="50" w:author="Juan Maestre" w:date="2017-03-25T17:47:00Z" w:initials="JM">
    <w:p w14:paraId="76C8222A" w14:textId="77777777" w:rsidR="00ED38D0" w:rsidRDefault="00ED38D0">
      <w:pPr>
        <w:pStyle w:val="CommentText"/>
      </w:pPr>
      <w:r>
        <w:rPr>
          <w:rStyle w:val="CommentReference"/>
        </w:rPr>
        <w:annotationRef/>
      </w:r>
      <w:r>
        <w:t>Support seeking</w:t>
      </w:r>
    </w:p>
    <w:p w14:paraId="05FE7BF6" w14:textId="77777777" w:rsidR="00ED38D0" w:rsidRDefault="00ED38D0">
      <w:pPr>
        <w:pStyle w:val="CommentText"/>
      </w:pPr>
      <w:r>
        <w:t>Type: informational</w:t>
      </w:r>
    </w:p>
    <w:p w14:paraId="3BE628C2" w14:textId="66B8C0D6" w:rsidR="00ED38D0" w:rsidRDefault="00ED38D0">
      <w:pPr>
        <w:pStyle w:val="CommentText"/>
      </w:pPr>
      <w:r>
        <w:t>Strategy: direct</w:t>
      </w:r>
    </w:p>
  </w:comment>
  <w:comment w:id="51" w:author="Juan Maestre" w:date="2017-03-25T17:56:00Z" w:initials="JM">
    <w:p w14:paraId="0B2543C3" w14:textId="77777777" w:rsidR="00ED38D0" w:rsidRDefault="00ED38D0">
      <w:pPr>
        <w:pStyle w:val="CommentText"/>
      </w:pPr>
      <w:r>
        <w:rPr>
          <w:rStyle w:val="CommentReference"/>
        </w:rPr>
        <w:annotationRef/>
      </w:r>
      <w:r>
        <w:t>Support seeking</w:t>
      </w:r>
    </w:p>
    <w:p w14:paraId="66CD1B6C" w14:textId="77777777" w:rsidR="00ED38D0" w:rsidRDefault="00ED38D0">
      <w:pPr>
        <w:pStyle w:val="CommentText"/>
      </w:pPr>
      <w:r>
        <w:t>Type: emotional</w:t>
      </w:r>
    </w:p>
    <w:p w14:paraId="05C8CEA0" w14:textId="7E8C811F" w:rsidR="00ED38D0" w:rsidRDefault="00ED38D0">
      <w:pPr>
        <w:pStyle w:val="CommentText"/>
      </w:pPr>
      <w:r>
        <w:t>Strategy: direct</w:t>
      </w:r>
    </w:p>
  </w:comment>
  <w:comment w:id="49" w:author="Herring Susan" w:date="2017-03-26T18:57:00Z" w:initials="SH">
    <w:p w14:paraId="74A71282" w14:textId="2F4D7CCA" w:rsidR="00ED38D0" w:rsidRDefault="00ED38D0">
      <w:pPr>
        <w:pStyle w:val="CommentText"/>
      </w:pPr>
      <w:r>
        <w:rPr>
          <w:rStyle w:val="CommentReference"/>
        </w:rPr>
        <w:annotationRef/>
      </w:r>
      <w:r>
        <w:t>I would code this as a single instance of emotional, direct support seeking.</w:t>
      </w:r>
    </w:p>
  </w:comment>
  <w:comment w:id="52" w:author="Juan Maestre" w:date="2017-03-25T17:50:00Z" w:initials="JM">
    <w:p w14:paraId="386C82FA" w14:textId="77777777" w:rsidR="00ED38D0" w:rsidRDefault="00ED38D0">
      <w:pPr>
        <w:pStyle w:val="CommentText"/>
      </w:pPr>
      <w:r>
        <w:rPr>
          <w:rStyle w:val="CommentReference"/>
        </w:rPr>
        <w:annotationRef/>
      </w:r>
      <w:r>
        <w:t>Support provision</w:t>
      </w:r>
    </w:p>
    <w:p w14:paraId="1556DEFA" w14:textId="77777777" w:rsidR="00ED38D0" w:rsidRDefault="00ED38D0">
      <w:pPr>
        <w:pStyle w:val="CommentText"/>
      </w:pPr>
      <w:r>
        <w:t>Type: emotional</w:t>
      </w:r>
    </w:p>
    <w:p w14:paraId="4A850B82" w14:textId="76960386" w:rsidR="00ED38D0" w:rsidRDefault="00ED38D0">
      <w:pPr>
        <w:pStyle w:val="CommentText"/>
      </w:pPr>
      <w:r>
        <w:t>PC: High</w:t>
      </w:r>
    </w:p>
  </w:comment>
  <w:comment w:id="53" w:author="Juan Maestre" w:date="2017-03-25T17:54:00Z" w:initials="JM">
    <w:p w14:paraId="6E2C5D65" w14:textId="77777777" w:rsidR="00ED38D0" w:rsidRDefault="00ED38D0">
      <w:pPr>
        <w:pStyle w:val="CommentText"/>
      </w:pPr>
      <w:r>
        <w:rPr>
          <w:rStyle w:val="CommentReference"/>
        </w:rPr>
        <w:annotationRef/>
      </w:r>
      <w:r>
        <w:t>Support seeking</w:t>
      </w:r>
    </w:p>
    <w:p w14:paraId="44EB79B7" w14:textId="77777777" w:rsidR="00ED38D0" w:rsidRDefault="00ED38D0">
      <w:pPr>
        <w:pStyle w:val="CommentText"/>
      </w:pPr>
      <w:r>
        <w:t>Type: emotional</w:t>
      </w:r>
    </w:p>
    <w:p w14:paraId="3A02E1F3" w14:textId="77C84938" w:rsidR="00ED38D0" w:rsidRDefault="00ED38D0">
      <w:pPr>
        <w:pStyle w:val="CommentText"/>
      </w:pPr>
      <w:r>
        <w:t>Strategy: indirect</w:t>
      </w:r>
    </w:p>
  </w:comment>
  <w:comment w:id="54" w:author="Herring Susan" w:date="2017-03-26T18:59:00Z" w:initials="SH">
    <w:p w14:paraId="209C5F08" w14:textId="46C9D187" w:rsidR="00ED38D0" w:rsidRDefault="00ED38D0">
      <w:pPr>
        <w:pStyle w:val="CommentText"/>
      </w:pPr>
      <w:r>
        <w:rPr>
          <w:rStyle w:val="CommentReference"/>
        </w:rPr>
        <w:annotationRef/>
      </w:r>
      <w:r>
        <w:t>The tone of this message overall is Mixed.</w:t>
      </w:r>
    </w:p>
  </w:comment>
  <w:comment w:id="55" w:author="Juan Maestre" w:date="2017-03-25T17:59:00Z" w:initials="JM">
    <w:p w14:paraId="043BA54F" w14:textId="77777777" w:rsidR="00ED38D0" w:rsidRDefault="00ED38D0">
      <w:pPr>
        <w:pStyle w:val="CommentText"/>
      </w:pPr>
      <w:r>
        <w:rPr>
          <w:rStyle w:val="CommentReference"/>
        </w:rPr>
        <w:annotationRef/>
      </w:r>
      <w:r>
        <w:t>Support seeking</w:t>
      </w:r>
    </w:p>
    <w:p w14:paraId="5497F0EB" w14:textId="77777777" w:rsidR="00ED38D0" w:rsidRDefault="00ED38D0">
      <w:pPr>
        <w:pStyle w:val="CommentText"/>
      </w:pPr>
      <w:r>
        <w:t>Type: informational</w:t>
      </w:r>
    </w:p>
    <w:p w14:paraId="62095EEE" w14:textId="21BD4608" w:rsidR="00ED38D0" w:rsidRDefault="00ED38D0">
      <w:pPr>
        <w:pStyle w:val="CommentText"/>
      </w:pPr>
      <w:r>
        <w:t>Strategy: indirect</w:t>
      </w:r>
    </w:p>
  </w:comment>
  <w:comment w:id="56" w:author="Juan Maestre" w:date="2017-03-25T18:00:00Z" w:initials="JM">
    <w:p w14:paraId="223A3F1C" w14:textId="77777777" w:rsidR="00ED38D0" w:rsidRDefault="00ED38D0">
      <w:pPr>
        <w:pStyle w:val="CommentText"/>
      </w:pPr>
      <w:r>
        <w:rPr>
          <w:rStyle w:val="CommentReference"/>
        </w:rPr>
        <w:annotationRef/>
      </w:r>
      <w:r>
        <w:t>Support seeking</w:t>
      </w:r>
    </w:p>
    <w:p w14:paraId="6BC9E935" w14:textId="77777777" w:rsidR="00ED38D0" w:rsidRDefault="00ED38D0">
      <w:pPr>
        <w:pStyle w:val="CommentText"/>
      </w:pPr>
      <w:r>
        <w:t>Type: emotional</w:t>
      </w:r>
    </w:p>
    <w:p w14:paraId="7534731A" w14:textId="0D01C5F1" w:rsidR="00ED38D0" w:rsidRDefault="00ED38D0">
      <w:pPr>
        <w:pStyle w:val="CommentText"/>
      </w:pPr>
      <w:r>
        <w:t>Strategy: indirect</w:t>
      </w:r>
    </w:p>
  </w:comment>
  <w:comment w:id="57" w:author="Herring Susan" w:date="2017-03-26T19:02:00Z" w:initials="SH">
    <w:p w14:paraId="74134913" w14:textId="484B6AF3" w:rsidR="00ED38D0" w:rsidRDefault="00ED38D0">
      <w:pPr>
        <w:pStyle w:val="CommentText"/>
      </w:pPr>
      <w:r>
        <w:rPr>
          <w:rStyle w:val="CommentReference"/>
        </w:rPr>
        <w:annotationRef/>
      </w:r>
      <w:r>
        <w:t>I agree this is indirect, but it doesn’t seem very emotional. The message as a whole is very informational.</w:t>
      </w:r>
    </w:p>
  </w:comment>
  <w:comment w:id="58" w:author="Juan Maestre" w:date="2017-03-25T18:02:00Z" w:initials="JM">
    <w:p w14:paraId="0D0BDE43" w14:textId="77777777" w:rsidR="00ED38D0" w:rsidRDefault="00ED38D0">
      <w:pPr>
        <w:pStyle w:val="CommentText"/>
      </w:pPr>
      <w:r>
        <w:rPr>
          <w:rStyle w:val="CommentReference"/>
        </w:rPr>
        <w:annotationRef/>
      </w:r>
      <w:r>
        <w:t>Support provision</w:t>
      </w:r>
    </w:p>
    <w:p w14:paraId="7C035E83" w14:textId="6F1821E2" w:rsidR="00ED38D0" w:rsidRDefault="00ED38D0">
      <w:pPr>
        <w:pStyle w:val="CommentText"/>
      </w:pPr>
      <w:r>
        <w:t>Type: informational</w:t>
      </w:r>
    </w:p>
  </w:comment>
  <w:comment w:id="59" w:author="Juan Maestre" w:date="2017-03-25T18:02:00Z" w:initials="JM">
    <w:p w14:paraId="678CD099" w14:textId="77777777" w:rsidR="00ED38D0" w:rsidRDefault="00ED38D0">
      <w:pPr>
        <w:pStyle w:val="CommentText"/>
      </w:pPr>
      <w:r>
        <w:rPr>
          <w:rStyle w:val="CommentReference"/>
        </w:rPr>
        <w:annotationRef/>
      </w:r>
      <w:r>
        <w:t>Support provision</w:t>
      </w:r>
    </w:p>
    <w:p w14:paraId="01948CDF" w14:textId="77777777" w:rsidR="00ED38D0" w:rsidRDefault="00ED38D0">
      <w:pPr>
        <w:pStyle w:val="CommentText"/>
      </w:pPr>
      <w:r>
        <w:t>Type: emotional</w:t>
      </w:r>
    </w:p>
    <w:p w14:paraId="0BD8C8E0" w14:textId="31D0ADE2" w:rsidR="00ED38D0" w:rsidRDefault="00ED38D0">
      <w:pPr>
        <w:pStyle w:val="CommentText"/>
      </w:pPr>
      <w:r>
        <w:t>PC: low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4C1C15" w15:done="0"/>
  <w15:commentEx w15:paraId="1DA2C61F" w15:done="0"/>
  <w15:commentEx w15:paraId="25959364" w15:done="0"/>
  <w15:commentEx w15:paraId="3EFDA1D4" w15:done="0"/>
  <w15:commentEx w15:paraId="55EDB333" w15:done="0"/>
  <w15:commentEx w15:paraId="2ED7D830" w15:done="0"/>
  <w15:commentEx w15:paraId="70DCAFF2" w15:done="0"/>
  <w15:commentEx w15:paraId="1C0F96D8" w15:done="0"/>
  <w15:commentEx w15:paraId="47939B3C" w15:done="0"/>
  <w15:commentEx w15:paraId="3D1F1669" w15:done="0"/>
  <w15:commentEx w15:paraId="31CD6988" w15:done="0"/>
  <w15:commentEx w15:paraId="7C94BB1C" w15:done="0"/>
  <w15:commentEx w15:paraId="76B43C11" w15:done="0"/>
  <w15:commentEx w15:paraId="47B14377" w15:done="0"/>
  <w15:commentEx w15:paraId="2A719F97" w15:done="0"/>
  <w15:commentEx w15:paraId="0F0246E5" w15:done="0"/>
  <w15:commentEx w15:paraId="4EAEF80C" w15:done="0"/>
  <w15:commentEx w15:paraId="587F17F5" w15:done="0"/>
  <w15:commentEx w15:paraId="440C0CB1" w15:done="0"/>
  <w15:commentEx w15:paraId="3A544011" w15:done="0"/>
  <w15:commentEx w15:paraId="4B772C51" w15:done="0"/>
  <w15:commentEx w15:paraId="637BAE1D" w15:done="0"/>
  <w15:commentEx w15:paraId="3F0BCDE2" w15:done="0"/>
  <w15:commentEx w15:paraId="4AC45F3B" w15:done="0"/>
  <w15:commentEx w15:paraId="4A0E418E" w15:done="0"/>
  <w15:commentEx w15:paraId="23FA5AE6" w15:done="0"/>
  <w15:commentEx w15:paraId="23004CD8" w15:done="0"/>
  <w15:commentEx w15:paraId="248C6EA3" w15:done="0"/>
  <w15:commentEx w15:paraId="574EC55C" w15:done="0"/>
  <w15:commentEx w15:paraId="01410705" w15:done="0"/>
  <w15:commentEx w15:paraId="41CAF243" w15:done="0"/>
  <w15:commentEx w15:paraId="293AD55F" w15:done="0"/>
  <w15:commentEx w15:paraId="4A282770" w15:done="0"/>
  <w15:commentEx w15:paraId="07414712" w15:done="0"/>
  <w15:commentEx w15:paraId="72120429" w15:done="0"/>
  <w15:commentEx w15:paraId="36D6C236" w15:done="0"/>
  <w15:commentEx w15:paraId="6C4BE397" w15:done="0"/>
  <w15:commentEx w15:paraId="49D48620" w15:done="0"/>
  <w15:commentEx w15:paraId="796D149E" w15:done="0"/>
  <w15:commentEx w15:paraId="294A40E0" w15:done="0"/>
  <w15:commentEx w15:paraId="16A49AD7" w15:done="0"/>
  <w15:commentEx w15:paraId="7EED3196" w15:done="0"/>
  <w15:commentEx w15:paraId="5E3299E4" w15:done="0"/>
  <w15:commentEx w15:paraId="293C20EF" w15:done="0"/>
  <w15:commentEx w15:paraId="57D4B897" w15:done="0"/>
  <w15:commentEx w15:paraId="2D8749ED" w15:done="0"/>
  <w15:commentEx w15:paraId="3BE628C2" w15:done="0"/>
  <w15:commentEx w15:paraId="05C8CEA0" w15:done="0"/>
  <w15:commentEx w15:paraId="74A71282" w15:done="0"/>
  <w15:commentEx w15:paraId="4A850B82" w15:done="0"/>
  <w15:commentEx w15:paraId="3A02E1F3" w15:done="0"/>
  <w15:commentEx w15:paraId="209C5F08" w15:done="0"/>
  <w15:commentEx w15:paraId="62095EEE" w15:done="0"/>
  <w15:commentEx w15:paraId="7534731A" w15:done="0"/>
  <w15:commentEx w15:paraId="74134913" w15:done="0"/>
  <w15:commentEx w15:paraId="7C035E83" w15:done="0"/>
  <w15:commentEx w15:paraId="0BD8C8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C41D0" w14:textId="77777777" w:rsidR="00F4330A" w:rsidRDefault="00F4330A" w:rsidP="00F92979">
      <w:r>
        <w:separator/>
      </w:r>
    </w:p>
  </w:endnote>
  <w:endnote w:type="continuationSeparator" w:id="0">
    <w:p w14:paraId="1D5C2DC6" w14:textId="77777777" w:rsidR="00F4330A" w:rsidRDefault="00F4330A" w:rsidP="00F9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A9338" w14:textId="77777777" w:rsidR="00F4330A" w:rsidRDefault="00F4330A" w:rsidP="00F92979">
      <w:r>
        <w:separator/>
      </w:r>
    </w:p>
  </w:footnote>
  <w:footnote w:type="continuationSeparator" w:id="0">
    <w:p w14:paraId="7C965698" w14:textId="77777777" w:rsidR="00F4330A" w:rsidRDefault="00F4330A" w:rsidP="00F929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4316D"/>
    <w:multiLevelType w:val="hybridMultilevel"/>
    <w:tmpl w:val="EE26E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3A"/>
    <w:rsid w:val="00004BE5"/>
    <w:rsid w:val="00007658"/>
    <w:rsid w:val="00027DF4"/>
    <w:rsid w:val="00082AF0"/>
    <w:rsid w:val="00092F36"/>
    <w:rsid w:val="000B5472"/>
    <w:rsid w:val="000F4685"/>
    <w:rsid w:val="00113E18"/>
    <w:rsid w:val="0012599E"/>
    <w:rsid w:val="00127C27"/>
    <w:rsid w:val="0013048D"/>
    <w:rsid w:val="00135B9F"/>
    <w:rsid w:val="00136645"/>
    <w:rsid w:val="00144853"/>
    <w:rsid w:val="0016372E"/>
    <w:rsid w:val="0017132A"/>
    <w:rsid w:val="00181BEE"/>
    <w:rsid w:val="001D12AB"/>
    <w:rsid w:val="001E1C6E"/>
    <w:rsid w:val="0028123F"/>
    <w:rsid w:val="00291ABB"/>
    <w:rsid w:val="002A50D2"/>
    <w:rsid w:val="002A5A01"/>
    <w:rsid w:val="002C3AD4"/>
    <w:rsid w:val="0030278E"/>
    <w:rsid w:val="00342466"/>
    <w:rsid w:val="00343631"/>
    <w:rsid w:val="003652B0"/>
    <w:rsid w:val="00365CAF"/>
    <w:rsid w:val="00395F60"/>
    <w:rsid w:val="003B0BF6"/>
    <w:rsid w:val="003C0959"/>
    <w:rsid w:val="003E3C57"/>
    <w:rsid w:val="00410B42"/>
    <w:rsid w:val="004140C1"/>
    <w:rsid w:val="004165EC"/>
    <w:rsid w:val="00470546"/>
    <w:rsid w:val="00471C3A"/>
    <w:rsid w:val="00484602"/>
    <w:rsid w:val="004A43FC"/>
    <w:rsid w:val="00544FDB"/>
    <w:rsid w:val="00600807"/>
    <w:rsid w:val="00617DB0"/>
    <w:rsid w:val="00636847"/>
    <w:rsid w:val="00682CEE"/>
    <w:rsid w:val="006A7696"/>
    <w:rsid w:val="006B7C33"/>
    <w:rsid w:val="006C26C7"/>
    <w:rsid w:val="007154D8"/>
    <w:rsid w:val="007638B3"/>
    <w:rsid w:val="00786BAE"/>
    <w:rsid w:val="007A4686"/>
    <w:rsid w:val="007A63F8"/>
    <w:rsid w:val="007C4719"/>
    <w:rsid w:val="007F3227"/>
    <w:rsid w:val="00811A0E"/>
    <w:rsid w:val="00843666"/>
    <w:rsid w:val="00891F34"/>
    <w:rsid w:val="008B2B55"/>
    <w:rsid w:val="008B3EF3"/>
    <w:rsid w:val="008C195B"/>
    <w:rsid w:val="008D6462"/>
    <w:rsid w:val="008F0F52"/>
    <w:rsid w:val="00902A41"/>
    <w:rsid w:val="009128A8"/>
    <w:rsid w:val="0091586E"/>
    <w:rsid w:val="00936C7E"/>
    <w:rsid w:val="00952C87"/>
    <w:rsid w:val="0096302E"/>
    <w:rsid w:val="00971959"/>
    <w:rsid w:val="00973133"/>
    <w:rsid w:val="009A1A98"/>
    <w:rsid w:val="009C230C"/>
    <w:rsid w:val="009D087E"/>
    <w:rsid w:val="009D09A4"/>
    <w:rsid w:val="009D6852"/>
    <w:rsid w:val="009E5404"/>
    <w:rsid w:val="009F0538"/>
    <w:rsid w:val="00A0342B"/>
    <w:rsid w:val="00A80DEA"/>
    <w:rsid w:val="00AB3327"/>
    <w:rsid w:val="00AE2D61"/>
    <w:rsid w:val="00AF5BF7"/>
    <w:rsid w:val="00B34153"/>
    <w:rsid w:val="00B51338"/>
    <w:rsid w:val="00B60304"/>
    <w:rsid w:val="00B75F01"/>
    <w:rsid w:val="00BE083C"/>
    <w:rsid w:val="00BE55E1"/>
    <w:rsid w:val="00BF1FE5"/>
    <w:rsid w:val="00BF7232"/>
    <w:rsid w:val="00C02447"/>
    <w:rsid w:val="00C32718"/>
    <w:rsid w:val="00C37668"/>
    <w:rsid w:val="00C61C52"/>
    <w:rsid w:val="00C63A7D"/>
    <w:rsid w:val="00C83B79"/>
    <w:rsid w:val="00C84140"/>
    <w:rsid w:val="00C95505"/>
    <w:rsid w:val="00C9665A"/>
    <w:rsid w:val="00CA52BB"/>
    <w:rsid w:val="00CB7394"/>
    <w:rsid w:val="00CF4EF8"/>
    <w:rsid w:val="00D137FC"/>
    <w:rsid w:val="00D36C13"/>
    <w:rsid w:val="00D4396E"/>
    <w:rsid w:val="00DA7614"/>
    <w:rsid w:val="00E045B6"/>
    <w:rsid w:val="00E2522E"/>
    <w:rsid w:val="00E45D3F"/>
    <w:rsid w:val="00E5704F"/>
    <w:rsid w:val="00E7594E"/>
    <w:rsid w:val="00ED38D0"/>
    <w:rsid w:val="00EF541F"/>
    <w:rsid w:val="00F4330A"/>
    <w:rsid w:val="00F546D0"/>
    <w:rsid w:val="00F92979"/>
    <w:rsid w:val="00FD3B98"/>
    <w:rsid w:val="00FF008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8EFC9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979"/>
    <w:pPr>
      <w:tabs>
        <w:tab w:val="center" w:pos="4320"/>
        <w:tab w:val="right" w:pos="8640"/>
      </w:tabs>
    </w:pPr>
  </w:style>
  <w:style w:type="character" w:customStyle="1" w:styleId="HeaderChar">
    <w:name w:val="Header Char"/>
    <w:basedOn w:val="DefaultParagraphFont"/>
    <w:link w:val="Header"/>
    <w:uiPriority w:val="99"/>
    <w:rsid w:val="00F92979"/>
  </w:style>
  <w:style w:type="paragraph" w:styleId="Footer">
    <w:name w:val="footer"/>
    <w:basedOn w:val="Normal"/>
    <w:link w:val="FooterChar"/>
    <w:uiPriority w:val="99"/>
    <w:unhideWhenUsed/>
    <w:rsid w:val="00F92979"/>
    <w:pPr>
      <w:tabs>
        <w:tab w:val="center" w:pos="4320"/>
        <w:tab w:val="right" w:pos="8640"/>
      </w:tabs>
    </w:pPr>
  </w:style>
  <w:style w:type="character" w:customStyle="1" w:styleId="FooterChar">
    <w:name w:val="Footer Char"/>
    <w:basedOn w:val="DefaultParagraphFont"/>
    <w:link w:val="Footer"/>
    <w:uiPriority w:val="99"/>
    <w:rsid w:val="00F92979"/>
  </w:style>
  <w:style w:type="character" w:styleId="CommentReference">
    <w:name w:val="annotation reference"/>
    <w:basedOn w:val="DefaultParagraphFont"/>
    <w:uiPriority w:val="99"/>
    <w:semiHidden/>
    <w:unhideWhenUsed/>
    <w:rsid w:val="00F92979"/>
    <w:rPr>
      <w:sz w:val="18"/>
      <w:szCs w:val="18"/>
    </w:rPr>
  </w:style>
  <w:style w:type="paragraph" w:styleId="CommentText">
    <w:name w:val="annotation text"/>
    <w:basedOn w:val="Normal"/>
    <w:link w:val="CommentTextChar"/>
    <w:uiPriority w:val="99"/>
    <w:unhideWhenUsed/>
    <w:rsid w:val="00F92979"/>
  </w:style>
  <w:style w:type="character" w:customStyle="1" w:styleId="CommentTextChar">
    <w:name w:val="Comment Text Char"/>
    <w:basedOn w:val="DefaultParagraphFont"/>
    <w:link w:val="CommentText"/>
    <w:uiPriority w:val="99"/>
    <w:rsid w:val="00F92979"/>
  </w:style>
  <w:style w:type="paragraph" w:styleId="CommentSubject">
    <w:name w:val="annotation subject"/>
    <w:basedOn w:val="CommentText"/>
    <w:next w:val="CommentText"/>
    <w:link w:val="CommentSubjectChar"/>
    <w:uiPriority w:val="99"/>
    <w:semiHidden/>
    <w:unhideWhenUsed/>
    <w:rsid w:val="00F92979"/>
    <w:rPr>
      <w:b/>
      <w:bCs/>
      <w:sz w:val="20"/>
      <w:szCs w:val="20"/>
    </w:rPr>
  </w:style>
  <w:style w:type="character" w:customStyle="1" w:styleId="CommentSubjectChar">
    <w:name w:val="Comment Subject Char"/>
    <w:basedOn w:val="CommentTextChar"/>
    <w:link w:val="CommentSubject"/>
    <w:uiPriority w:val="99"/>
    <w:semiHidden/>
    <w:rsid w:val="00F92979"/>
    <w:rPr>
      <w:b/>
      <w:bCs/>
      <w:sz w:val="20"/>
      <w:szCs w:val="20"/>
    </w:rPr>
  </w:style>
  <w:style w:type="paragraph" w:styleId="BalloonText">
    <w:name w:val="Balloon Text"/>
    <w:basedOn w:val="Normal"/>
    <w:link w:val="BalloonTextChar"/>
    <w:uiPriority w:val="99"/>
    <w:semiHidden/>
    <w:unhideWhenUsed/>
    <w:rsid w:val="00F92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2979"/>
    <w:rPr>
      <w:rFonts w:ascii="Lucida Grande" w:hAnsi="Lucida Grande" w:cs="Lucida Grande"/>
      <w:sz w:val="18"/>
      <w:szCs w:val="18"/>
    </w:rPr>
  </w:style>
  <w:style w:type="paragraph" w:styleId="Revision">
    <w:name w:val="Revision"/>
    <w:hidden/>
    <w:uiPriority w:val="99"/>
    <w:semiHidden/>
    <w:rsid w:val="00D13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1292">
      <w:bodyDiv w:val="1"/>
      <w:marLeft w:val="0"/>
      <w:marRight w:val="0"/>
      <w:marTop w:val="0"/>
      <w:marBottom w:val="0"/>
      <w:divBdr>
        <w:top w:val="none" w:sz="0" w:space="0" w:color="auto"/>
        <w:left w:val="none" w:sz="0" w:space="0" w:color="auto"/>
        <w:bottom w:val="none" w:sz="0" w:space="0" w:color="auto"/>
        <w:right w:val="none" w:sz="0" w:space="0" w:color="auto"/>
      </w:divBdr>
    </w:div>
    <w:div w:id="203715391">
      <w:bodyDiv w:val="1"/>
      <w:marLeft w:val="0"/>
      <w:marRight w:val="0"/>
      <w:marTop w:val="0"/>
      <w:marBottom w:val="0"/>
      <w:divBdr>
        <w:top w:val="none" w:sz="0" w:space="0" w:color="auto"/>
        <w:left w:val="none" w:sz="0" w:space="0" w:color="auto"/>
        <w:bottom w:val="none" w:sz="0" w:space="0" w:color="auto"/>
        <w:right w:val="none" w:sz="0" w:space="0" w:color="auto"/>
      </w:divBdr>
    </w:div>
    <w:div w:id="912936193">
      <w:bodyDiv w:val="1"/>
      <w:marLeft w:val="0"/>
      <w:marRight w:val="0"/>
      <w:marTop w:val="0"/>
      <w:marBottom w:val="0"/>
      <w:divBdr>
        <w:top w:val="none" w:sz="0" w:space="0" w:color="auto"/>
        <w:left w:val="none" w:sz="0" w:space="0" w:color="auto"/>
        <w:bottom w:val="none" w:sz="0" w:space="0" w:color="auto"/>
        <w:right w:val="none" w:sz="0" w:space="0" w:color="auto"/>
      </w:divBdr>
    </w:div>
    <w:div w:id="1140996146">
      <w:bodyDiv w:val="1"/>
      <w:marLeft w:val="0"/>
      <w:marRight w:val="0"/>
      <w:marTop w:val="0"/>
      <w:marBottom w:val="0"/>
      <w:divBdr>
        <w:top w:val="none" w:sz="0" w:space="0" w:color="auto"/>
        <w:left w:val="none" w:sz="0" w:space="0" w:color="auto"/>
        <w:bottom w:val="none" w:sz="0" w:space="0" w:color="auto"/>
        <w:right w:val="none" w:sz="0" w:space="0" w:color="auto"/>
      </w:divBdr>
    </w:div>
    <w:div w:id="1561939151">
      <w:bodyDiv w:val="1"/>
      <w:marLeft w:val="0"/>
      <w:marRight w:val="0"/>
      <w:marTop w:val="0"/>
      <w:marBottom w:val="0"/>
      <w:divBdr>
        <w:top w:val="none" w:sz="0" w:space="0" w:color="auto"/>
        <w:left w:val="none" w:sz="0" w:space="0" w:color="auto"/>
        <w:bottom w:val="none" w:sz="0" w:space="0" w:color="auto"/>
        <w:right w:val="none" w:sz="0" w:space="0" w:color="auto"/>
      </w:divBdr>
    </w:div>
    <w:div w:id="1805585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2881</Words>
  <Characters>16425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Maestre</dc:creator>
  <cp:keywords/>
  <dc:description/>
  <cp:lastModifiedBy>Maestre, Juan Fernando</cp:lastModifiedBy>
  <cp:revision>2</cp:revision>
  <dcterms:created xsi:type="dcterms:W3CDTF">2017-06-20T21:16:00Z</dcterms:created>
  <dcterms:modified xsi:type="dcterms:W3CDTF">2017-06-20T21:16:00Z</dcterms:modified>
</cp:coreProperties>
</file>